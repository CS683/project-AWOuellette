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613E" w14:textId="7F4F825E" w:rsidR="00EF2B2D" w:rsidRPr="00EF2B2D" w:rsidRDefault="00EF2B2D" w:rsidP="006C6066">
      <w:pPr>
        <w:tabs>
          <w:tab w:val="right" w:pos="9360"/>
        </w:tabs>
        <w:spacing w:before="480" w:after="120" w:line="240" w:lineRule="auto"/>
        <w:jc w:val="center"/>
        <w:rPr>
          <w:rFonts w:ascii="Times New Roman" w:eastAsia="Times New Roman" w:hAnsi="Times New Roman" w:cs="Times New Roman"/>
          <w:kern w:val="0"/>
          <w:sz w:val="24"/>
          <w:szCs w:val="24"/>
          <w14:ligatures w14:val="none"/>
        </w:rPr>
      </w:pPr>
      <w:r w:rsidRPr="00EF2B2D">
        <w:rPr>
          <w:rFonts w:ascii="Calibri" w:eastAsia="Times New Roman" w:hAnsi="Calibri" w:cs="Calibri"/>
          <w:b/>
          <w:bCs/>
          <w:color w:val="000000"/>
          <w:kern w:val="0"/>
          <w:sz w:val="48"/>
          <w:szCs w:val="48"/>
          <w14:ligatures w14:val="none"/>
        </w:rPr>
        <w:t xml:space="preserve">CS683 Project Assignment </w:t>
      </w:r>
      <w:r w:rsidRPr="00EF2B2D">
        <w:rPr>
          <w:rFonts w:ascii="Calibri" w:eastAsia="Times New Roman" w:hAnsi="Calibri" w:cs="Calibri"/>
          <w:b/>
          <w:bCs/>
          <w:color w:val="000000"/>
          <w:kern w:val="0"/>
          <w:sz w:val="48"/>
          <w:szCs w:val="48"/>
          <w14:ligatures w14:val="none"/>
        </w:rPr>
        <w:br/>
      </w:r>
      <w:r w:rsidR="00856274">
        <w:rPr>
          <w:rFonts w:ascii="Calibri" w:eastAsia="Times New Roman" w:hAnsi="Calibri" w:cs="Calibri"/>
          <w:b/>
          <w:bCs/>
          <w:color w:val="FF9900"/>
          <w:kern w:val="0"/>
          <w:sz w:val="28"/>
          <w:szCs w:val="28"/>
          <w14:ligatures w14:val="none"/>
        </w:rPr>
        <w:t>Homies</w:t>
      </w:r>
      <w:r w:rsidRPr="00EF2B2D">
        <w:rPr>
          <w:rFonts w:ascii="Calibri" w:eastAsia="Times New Roman" w:hAnsi="Calibri" w:cs="Calibri"/>
          <w:b/>
          <w:bCs/>
          <w:color w:val="FF9900"/>
          <w:kern w:val="0"/>
          <w:sz w:val="28"/>
          <w:szCs w:val="28"/>
          <w14:ligatures w14:val="none"/>
        </w:rPr>
        <w:br/>
      </w:r>
      <w:r>
        <w:rPr>
          <w:rFonts w:ascii="Calibri" w:eastAsia="Times New Roman" w:hAnsi="Calibri" w:cs="Calibri"/>
          <w:b/>
          <w:bCs/>
          <w:color w:val="FF9900"/>
          <w:kern w:val="0"/>
          <w:sz w:val="28"/>
          <w:szCs w:val="28"/>
          <w14:ligatures w14:val="none"/>
        </w:rPr>
        <w:t>Andrew Ouellette</w:t>
      </w:r>
    </w:p>
    <w:p w14:paraId="429330A9" w14:textId="53B0D483" w:rsidR="00EF2B2D" w:rsidRPr="00EF2B2D" w:rsidDel="005754F2" w:rsidRDefault="00EF2B2D" w:rsidP="006C6066">
      <w:pPr>
        <w:tabs>
          <w:tab w:val="right" w:pos="9360"/>
        </w:tabs>
        <w:spacing w:before="480" w:after="120" w:line="240" w:lineRule="auto"/>
        <w:rPr>
          <w:del w:id="0" w:author="Andrew Ouellette" w:date="2023-07-21T01:22:00Z"/>
          <w:rFonts w:ascii="Times New Roman" w:eastAsia="Times New Roman" w:hAnsi="Times New Roman" w:cs="Times New Roman"/>
          <w:kern w:val="0"/>
          <w:sz w:val="24"/>
          <w:szCs w:val="24"/>
          <w14:ligatures w14:val="none"/>
        </w:rPr>
      </w:pPr>
      <w:del w:id="1" w:author="Andrew Ouellette" w:date="2023-07-21T01:22:00Z">
        <w:r w:rsidRPr="00EF2B2D" w:rsidDel="005754F2">
          <w:rPr>
            <w:rFonts w:ascii="Arial" w:eastAsia="Times New Roman" w:hAnsi="Arial" w:cs="Arial"/>
            <w:b/>
            <w:bCs/>
            <w:color w:val="000000"/>
            <w:kern w:val="0"/>
            <w:sz w:val="28"/>
            <w:szCs w:val="28"/>
            <w:u w:val="single"/>
            <w14:ligatures w14:val="none"/>
          </w:rPr>
          <w:delText>Instructions</w:delText>
        </w:r>
      </w:del>
    </w:p>
    <w:p w14:paraId="23BE9285" w14:textId="3167F57E" w:rsidR="00EF2B2D" w:rsidRPr="00856274" w:rsidDel="005754F2" w:rsidRDefault="00EF2B2D" w:rsidP="006C6066">
      <w:pPr>
        <w:numPr>
          <w:ilvl w:val="0"/>
          <w:numId w:val="1"/>
        </w:numPr>
        <w:tabs>
          <w:tab w:val="right" w:pos="9360"/>
        </w:tabs>
        <w:spacing w:after="0" w:line="240" w:lineRule="auto"/>
        <w:textAlignment w:val="baseline"/>
        <w:rPr>
          <w:del w:id="2" w:author="Andrew Ouellette" w:date="2023-07-21T01:22:00Z"/>
          <w:rFonts w:ascii="Arial" w:eastAsia="Times New Roman" w:hAnsi="Arial" w:cs="Arial"/>
          <w:color w:val="000000"/>
          <w:kern w:val="0"/>
          <w:sz w:val="24"/>
          <w:szCs w:val="24"/>
          <w14:ligatures w14:val="none"/>
        </w:rPr>
      </w:pPr>
      <w:del w:id="3" w:author="Andrew Ouellette" w:date="2023-07-21T01:22:00Z">
        <w:r w:rsidRPr="00856274" w:rsidDel="005754F2">
          <w:rPr>
            <w:rFonts w:ascii="Arial" w:eastAsia="Times New Roman" w:hAnsi="Arial" w:cs="Arial"/>
            <w:color w:val="000000"/>
            <w:kern w:val="0"/>
            <w:sz w:val="24"/>
            <w:szCs w:val="24"/>
            <w14:ligatures w14:val="none"/>
          </w:rPr>
          <w:delText>This is the template of your final project report.  As this document will be constantly updated during the semester, please enable the “track changes” in your doc. Or if you prefer to use the md file, we can also see the change in the commit history.</w:delText>
        </w:r>
      </w:del>
    </w:p>
    <w:p w14:paraId="6107CAF6" w14:textId="7C7E37CA" w:rsidR="00EF2B2D" w:rsidRPr="00856274" w:rsidDel="005754F2" w:rsidRDefault="00EF2B2D" w:rsidP="006C6066">
      <w:pPr>
        <w:numPr>
          <w:ilvl w:val="0"/>
          <w:numId w:val="1"/>
        </w:numPr>
        <w:tabs>
          <w:tab w:val="right" w:pos="9360"/>
        </w:tabs>
        <w:spacing w:after="0" w:line="240" w:lineRule="auto"/>
        <w:textAlignment w:val="baseline"/>
        <w:rPr>
          <w:del w:id="4" w:author="Andrew Ouellette" w:date="2023-07-21T01:22:00Z"/>
          <w:rFonts w:ascii="Arial" w:eastAsia="Times New Roman" w:hAnsi="Arial" w:cs="Arial"/>
          <w:color w:val="000000"/>
          <w:kern w:val="0"/>
          <w:sz w:val="24"/>
          <w:szCs w:val="24"/>
          <w14:ligatures w14:val="none"/>
        </w:rPr>
      </w:pPr>
      <w:del w:id="5" w:author="Andrew Ouellette" w:date="2023-07-21T01:22:00Z">
        <w:r w:rsidRPr="00856274" w:rsidDel="005754F2">
          <w:rPr>
            <w:rFonts w:ascii="Arial" w:eastAsia="Times New Roman" w:hAnsi="Arial" w:cs="Arial"/>
            <w:color w:val="000000"/>
            <w:kern w:val="0"/>
            <w:sz w:val="24"/>
            <w:szCs w:val="24"/>
            <w14:ligatures w14:val="none"/>
          </w:rPr>
          <w:delText>Please name your report as CS683_&lt;Last Name&gt;&lt;First Name&gt;_&lt;ProjectTitle&gt;. It can be either a PDF or Word document. </w:delText>
        </w:r>
      </w:del>
    </w:p>
    <w:p w14:paraId="0302269F" w14:textId="531F70E1" w:rsidR="00EF2B2D" w:rsidRPr="00856274" w:rsidDel="005754F2" w:rsidRDefault="00EF2B2D" w:rsidP="006C6066">
      <w:pPr>
        <w:numPr>
          <w:ilvl w:val="0"/>
          <w:numId w:val="1"/>
        </w:numPr>
        <w:tabs>
          <w:tab w:val="right" w:pos="9360"/>
        </w:tabs>
        <w:spacing w:after="0" w:line="240" w:lineRule="auto"/>
        <w:textAlignment w:val="baseline"/>
        <w:rPr>
          <w:del w:id="6" w:author="Andrew Ouellette" w:date="2023-07-21T01:22:00Z"/>
          <w:rFonts w:ascii="Arial" w:eastAsia="Times New Roman" w:hAnsi="Arial" w:cs="Arial"/>
          <w:color w:val="000000"/>
          <w:kern w:val="0"/>
          <w:sz w:val="24"/>
          <w:szCs w:val="24"/>
          <w14:ligatures w14:val="none"/>
        </w:rPr>
      </w:pPr>
      <w:del w:id="7" w:author="Andrew Ouellette" w:date="2023-07-21T01:22:00Z">
        <w:r w:rsidRPr="00856274" w:rsidDel="005754F2">
          <w:rPr>
            <w:rFonts w:ascii="Arial" w:eastAsia="Times New Roman" w:hAnsi="Arial" w:cs="Arial"/>
            <w:color w:val="000000"/>
            <w:kern w:val="0"/>
            <w:sz w:val="24"/>
            <w:szCs w:val="24"/>
            <w14:ligatures w14:val="none"/>
          </w:rPr>
          <w:delText>Make sure to push all your code into your github repository, create a release/tag and submit the link on blackboard. </w:delText>
        </w:r>
      </w:del>
    </w:p>
    <w:p w14:paraId="049060C8" w14:textId="71F7AE23" w:rsidR="00EF2B2D" w:rsidRPr="00856274" w:rsidDel="005754F2" w:rsidRDefault="00EF2B2D" w:rsidP="006C6066">
      <w:pPr>
        <w:numPr>
          <w:ilvl w:val="0"/>
          <w:numId w:val="1"/>
        </w:numPr>
        <w:tabs>
          <w:tab w:val="right" w:pos="9360"/>
        </w:tabs>
        <w:spacing w:after="0" w:line="240" w:lineRule="auto"/>
        <w:textAlignment w:val="baseline"/>
        <w:rPr>
          <w:del w:id="8" w:author="Andrew Ouellette" w:date="2023-07-21T01:22:00Z"/>
          <w:rFonts w:ascii="Arial" w:eastAsia="Times New Roman" w:hAnsi="Arial" w:cs="Arial"/>
          <w:color w:val="000000"/>
          <w:kern w:val="0"/>
          <w:sz w:val="24"/>
          <w:szCs w:val="24"/>
          <w14:ligatures w14:val="none"/>
        </w:rPr>
      </w:pPr>
      <w:del w:id="9" w:author="Andrew Ouellette" w:date="2023-07-21T01:22:00Z">
        <w:r w:rsidRPr="00856274" w:rsidDel="005754F2">
          <w:rPr>
            <w:rFonts w:ascii="Arial" w:eastAsia="Times New Roman" w:hAnsi="Arial" w:cs="Arial"/>
            <w:color w:val="000000"/>
            <w:kern w:val="0"/>
            <w:sz w:val="24"/>
            <w:szCs w:val="24"/>
            <w14:ligatures w14:val="none"/>
          </w:rPr>
          <w:delText>Please provide your feedback in the “Add comments” section when submitting your report. Thanks! </w:delText>
        </w:r>
      </w:del>
    </w:p>
    <w:p w14:paraId="31DD82EB" w14:textId="77777777" w:rsidR="00EF2B2D" w:rsidRPr="00EF2B2D" w:rsidRDefault="00EF2B2D" w:rsidP="006C6066">
      <w:pPr>
        <w:tabs>
          <w:tab w:val="right" w:pos="9360"/>
        </w:tabs>
        <w:spacing w:after="0" w:line="240" w:lineRule="auto"/>
        <w:rPr>
          <w:rFonts w:ascii="Times New Roman" w:eastAsia="Times New Roman" w:hAnsi="Times New Roman" w:cs="Times New Roman"/>
          <w:kern w:val="0"/>
          <w:sz w:val="24"/>
          <w:szCs w:val="24"/>
          <w14:ligatures w14:val="none"/>
        </w:rPr>
      </w:pPr>
    </w:p>
    <w:p w14:paraId="19F44CED" w14:textId="77777777" w:rsidR="00EF2B2D" w:rsidRPr="00856274" w:rsidRDefault="00000000" w:rsidP="006C6066">
      <w:pPr>
        <w:tabs>
          <w:tab w:val="right" w:pos="9360"/>
        </w:tabs>
        <w:spacing w:before="80" w:after="0" w:line="240" w:lineRule="auto"/>
        <w:rPr>
          <w:rFonts w:ascii="Times New Roman" w:eastAsia="Times New Roman" w:hAnsi="Times New Roman" w:cs="Times New Roman"/>
          <w:kern w:val="0"/>
          <w:sz w:val="24"/>
          <w:szCs w:val="24"/>
          <w14:ligatures w14:val="none"/>
        </w:rPr>
      </w:pPr>
      <w:hyperlink r:id="rId5" w:anchor="heading=h.g6igqliy7rm" w:history="1">
        <w:r w:rsidR="00EF2B2D" w:rsidRPr="00856274">
          <w:rPr>
            <w:rFonts w:ascii="Calibri" w:eastAsia="Times New Roman" w:hAnsi="Calibri" w:cs="Calibri"/>
            <w:b/>
            <w:bCs/>
            <w:color w:val="000000"/>
            <w:kern w:val="0"/>
            <w:sz w:val="24"/>
            <w:szCs w:val="24"/>
            <w14:ligatures w14:val="none"/>
          </w:rPr>
          <w:t>Overview</w:t>
        </w:r>
        <w:r w:rsidR="00EF2B2D" w:rsidRPr="00856274">
          <w:rPr>
            <w:rFonts w:ascii="Calibri" w:eastAsia="Times New Roman" w:hAnsi="Calibri" w:cs="Calibri"/>
            <w:b/>
            <w:bCs/>
            <w:color w:val="000000"/>
            <w:kern w:val="0"/>
            <w:sz w:val="24"/>
            <w:szCs w:val="24"/>
            <w14:ligatures w14:val="none"/>
          </w:rPr>
          <w:tab/>
          <w:t>2</w:t>
        </w:r>
      </w:hyperlink>
    </w:p>
    <w:p w14:paraId="4C37E957" w14:textId="77777777"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6" w:anchor="heading=h.bf21eadgjj29" w:history="1">
        <w:r w:rsidR="00EF2B2D" w:rsidRPr="00856274">
          <w:rPr>
            <w:rFonts w:ascii="Calibri" w:eastAsia="Times New Roman" w:hAnsi="Calibri" w:cs="Calibri"/>
            <w:b/>
            <w:bCs/>
            <w:color w:val="000000"/>
            <w:kern w:val="0"/>
            <w:sz w:val="24"/>
            <w:szCs w:val="24"/>
            <w14:ligatures w14:val="none"/>
          </w:rPr>
          <w:t>Related Work</w:t>
        </w:r>
        <w:r w:rsidR="00EF2B2D" w:rsidRPr="00856274">
          <w:rPr>
            <w:rFonts w:ascii="Calibri" w:eastAsia="Times New Roman" w:hAnsi="Calibri" w:cs="Calibri"/>
            <w:b/>
            <w:bCs/>
            <w:color w:val="000000"/>
            <w:kern w:val="0"/>
            <w:sz w:val="24"/>
            <w:szCs w:val="24"/>
            <w14:ligatures w14:val="none"/>
          </w:rPr>
          <w:tab/>
          <w:t>2</w:t>
        </w:r>
      </w:hyperlink>
    </w:p>
    <w:p w14:paraId="17FF8A82" w14:textId="2B2DD8D2"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7" w:anchor="heading=h.9dheewbiht5g" w:history="1">
        <w:r w:rsidR="00EF2B2D" w:rsidRPr="00856274">
          <w:rPr>
            <w:rFonts w:ascii="Calibri" w:eastAsia="Times New Roman" w:hAnsi="Calibri" w:cs="Calibri"/>
            <w:b/>
            <w:bCs/>
            <w:color w:val="000000"/>
            <w:kern w:val="0"/>
            <w:sz w:val="24"/>
            <w:szCs w:val="24"/>
            <w14:ligatures w14:val="none"/>
          </w:rPr>
          <w:t>Requirement Analysis and Testing</w:t>
        </w:r>
        <w:r w:rsidR="00EF2B2D" w:rsidRPr="00856274">
          <w:rPr>
            <w:rFonts w:ascii="Calibri" w:eastAsia="Times New Roman" w:hAnsi="Calibri" w:cs="Calibri"/>
            <w:b/>
            <w:bCs/>
            <w:color w:val="000000"/>
            <w:kern w:val="0"/>
            <w:sz w:val="24"/>
            <w:szCs w:val="24"/>
            <w14:ligatures w14:val="none"/>
          </w:rPr>
          <w:tab/>
        </w:r>
        <w:r w:rsidR="003C6B45">
          <w:rPr>
            <w:rFonts w:ascii="Calibri" w:eastAsia="Times New Roman" w:hAnsi="Calibri" w:cs="Calibri"/>
            <w:b/>
            <w:bCs/>
            <w:color w:val="000000"/>
            <w:kern w:val="0"/>
            <w:sz w:val="24"/>
            <w:szCs w:val="24"/>
            <w14:ligatures w14:val="none"/>
          </w:rPr>
          <w:t>2-7</w:t>
        </w:r>
      </w:hyperlink>
    </w:p>
    <w:p w14:paraId="41715B91" w14:textId="71E5D2AA"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8" w:anchor="heading=h.312k3b3li0xh" w:history="1">
        <w:r w:rsidR="00EF2B2D" w:rsidRPr="00856274">
          <w:rPr>
            <w:rFonts w:ascii="Calibri" w:eastAsia="Times New Roman" w:hAnsi="Calibri" w:cs="Calibri"/>
            <w:b/>
            <w:bCs/>
            <w:color w:val="000000"/>
            <w:kern w:val="0"/>
            <w:sz w:val="24"/>
            <w:szCs w:val="24"/>
            <w14:ligatures w14:val="none"/>
          </w:rPr>
          <w:t>Design and Implementation</w:t>
        </w:r>
        <w:r w:rsidR="00EF2B2D" w:rsidRPr="00856274">
          <w:rPr>
            <w:rFonts w:ascii="Calibri" w:eastAsia="Times New Roman" w:hAnsi="Calibri" w:cs="Calibri"/>
            <w:b/>
            <w:bCs/>
            <w:color w:val="000000"/>
            <w:kern w:val="0"/>
            <w:sz w:val="24"/>
            <w:szCs w:val="24"/>
            <w14:ligatures w14:val="none"/>
          </w:rPr>
          <w:tab/>
        </w:r>
        <w:r w:rsidR="003C6B45">
          <w:rPr>
            <w:rFonts w:ascii="Calibri" w:eastAsia="Times New Roman" w:hAnsi="Calibri" w:cs="Calibri"/>
            <w:b/>
            <w:bCs/>
            <w:color w:val="000000"/>
            <w:kern w:val="0"/>
            <w:sz w:val="24"/>
            <w:szCs w:val="24"/>
            <w14:ligatures w14:val="none"/>
          </w:rPr>
          <w:t>8</w:t>
        </w:r>
      </w:hyperlink>
    </w:p>
    <w:p w14:paraId="34D2A850" w14:textId="71FFEFC1"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9" w:anchor="heading=h.hkcglxnjhrt2" w:history="1">
        <w:r w:rsidR="00EF2B2D" w:rsidRPr="00856274">
          <w:rPr>
            <w:rFonts w:ascii="Calibri" w:eastAsia="Times New Roman" w:hAnsi="Calibri" w:cs="Calibri"/>
            <w:b/>
            <w:bCs/>
            <w:color w:val="000000"/>
            <w:kern w:val="0"/>
            <w:sz w:val="24"/>
            <w:szCs w:val="24"/>
            <w14:ligatures w14:val="none"/>
          </w:rPr>
          <w:t>Project Structure</w:t>
        </w:r>
        <w:r w:rsidR="00EF2B2D" w:rsidRPr="00856274">
          <w:rPr>
            <w:rFonts w:ascii="Calibri" w:eastAsia="Times New Roman" w:hAnsi="Calibri" w:cs="Calibri"/>
            <w:b/>
            <w:bCs/>
            <w:color w:val="000000"/>
            <w:kern w:val="0"/>
            <w:sz w:val="24"/>
            <w:szCs w:val="24"/>
            <w14:ligatures w14:val="none"/>
          </w:rPr>
          <w:tab/>
        </w:r>
        <w:r w:rsidR="003C6B45">
          <w:rPr>
            <w:rFonts w:ascii="Calibri" w:eastAsia="Times New Roman" w:hAnsi="Calibri" w:cs="Calibri"/>
            <w:b/>
            <w:bCs/>
            <w:color w:val="000000"/>
            <w:kern w:val="0"/>
            <w:sz w:val="24"/>
            <w:szCs w:val="24"/>
            <w14:ligatures w14:val="none"/>
          </w:rPr>
          <w:t>8</w:t>
        </w:r>
      </w:hyperlink>
    </w:p>
    <w:p w14:paraId="108FC85A" w14:textId="775FC800" w:rsidR="00EF2B2D" w:rsidRPr="00856274" w:rsidRDefault="00000000" w:rsidP="006C6066">
      <w:pPr>
        <w:tabs>
          <w:tab w:val="right" w:pos="9360"/>
        </w:tabs>
        <w:spacing w:before="200" w:after="0" w:line="240" w:lineRule="auto"/>
        <w:rPr>
          <w:rFonts w:ascii="Times New Roman" w:eastAsia="Times New Roman" w:hAnsi="Times New Roman" w:cs="Times New Roman"/>
          <w:kern w:val="0"/>
          <w:sz w:val="24"/>
          <w:szCs w:val="24"/>
          <w14:ligatures w14:val="none"/>
        </w:rPr>
      </w:pPr>
      <w:hyperlink r:id="rId10" w:anchor="heading=h.tp0jpote18vj" w:history="1">
        <w:r w:rsidR="00EF2B2D" w:rsidRPr="00856274">
          <w:rPr>
            <w:rFonts w:ascii="Calibri" w:eastAsia="Times New Roman" w:hAnsi="Calibri" w:cs="Calibri"/>
            <w:b/>
            <w:bCs/>
            <w:color w:val="000000"/>
            <w:kern w:val="0"/>
            <w:sz w:val="24"/>
            <w:szCs w:val="24"/>
            <w14:ligatures w14:val="none"/>
          </w:rPr>
          <w:t>Timeline</w:t>
        </w:r>
        <w:r w:rsidR="00EF2B2D" w:rsidRPr="00856274">
          <w:rPr>
            <w:rFonts w:ascii="Calibri" w:eastAsia="Times New Roman" w:hAnsi="Calibri" w:cs="Calibri"/>
            <w:b/>
            <w:bCs/>
            <w:color w:val="000000"/>
            <w:kern w:val="0"/>
            <w:sz w:val="24"/>
            <w:szCs w:val="24"/>
            <w14:ligatures w14:val="none"/>
          </w:rPr>
          <w:tab/>
        </w:r>
        <w:r w:rsidR="003C6B45">
          <w:rPr>
            <w:rFonts w:ascii="Calibri" w:eastAsia="Times New Roman" w:hAnsi="Calibri" w:cs="Calibri"/>
            <w:b/>
            <w:bCs/>
            <w:color w:val="000000"/>
            <w:kern w:val="0"/>
            <w:sz w:val="24"/>
            <w:szCs w:val="24"/>
            <w14:ligatures w14:val="none"/>
          </w:rPr>
          <w:t>8</w:t>
        </w:r>
      </w:hyperlink>
    </w:p>
    <w:p w14:paraId="7705DC84" w14:textId="06D1CE53" w:rsidR="00EF2B2D" w:rsidRPr="003C6B45" w:rsidRDefault="00000000" w:rsidP="006C6066">
      <w:pPr>
        <w:tabs>
          <w:tab w:val="right" w:pos="9360"/>
        </w:tabs>
        <w:spacing w:before="200" w:after="0" w:line="240" w:lineRule="auto"/>
        <w:rPr>
          <w:rFonts w:ascii="Times New Roman" w:eastAsia="Times New Roman" w:hAnsi="Times New Roman" w:cs="Times New Roman"/>
          <w:color w:val="7F7F7F" w:themeColor="text1" w:themeTint="80"/>
          <w:kern w:val="0"/>
          <w:sz w:val="24"/>
          <w:szCs w:val="24"/>
          <w14:ligatures w14:val="none"/>
        </w:rPr>
      </w:pPr>
      <w:hyperlink r:id="rId11" w:anchor="heading=h.wx5fnmke6x6g" w:history="1">
        <w:r w:rsidR="00EF2B2D" w:rsidRPr="003C6B45">
          <w:rPr>
            <w:rFonts w:ascii="Calibri" w:eastAsia="Times New Roman" w:hAnsi="Calibri" w:cs="Calibri"/>
            <w:b/>
            <w:bCs/>
            <w:color w:val="7F7F7F" w:themeColor="text1" w:themeTint="80"/>
            <w:kern w:val="0"/>
            <w:sz w:val="24"/>
            <w:szCs w:val="24"/>
            <w14:ligatures w14:val="none"/>
          </w:rPr>
          <w:t>Future Work (Optional)</w:t>
        </w:r>
        <w:r w:rsidR="00EF2B2D" w:rsidRPr="003C6B45">
          <w:rPr>
            <w:rFonts w:ascii="Calibri" w:eastAsia="Times New Roman" w:hAnsi="Calibri" w:cs="Calibri"/>
            <w:b/>
            <w:bCs/>
            <w:color w:val="7F7F7F" w:themeColor="text1" w:themeTint="80"/>
            <w:kern w:val="0"/>
            <w:sz w:val="24"/>
            <w:szCs w:val="24"/>
            <w14:ligatures w14:val="none"/>
          </w:rPr>
          <w:tab/>
        </w:r>
        <w:r w:rsidR="003C6B45" w:rsidRPr="003C6B45">
          <w:rPr>
            <w:rFonts w:ascii="Calibri" w:eastAsia="Times New Roman" w:hAnsi="Calibri" w:cs="Calibri"/>
            <w:b/>
            <w:bCs/>
            <w:color w:val="7F7F7F" w:themeColor="text1" w:themeTint="80"/>
            <w:kern w:val="0"/>
            <w:sz w:val="24"/>
            <w:szCs w:val="24"/>
            <w14:ligatures w14:val="none"/>
          </w:rPr>
          <w:t>8</w:t>
        </w:r>
      </w:hyperlink>
    </w:p>
    <w:p w14:paraId="36E99A28" w14:textId="1F88CFD4" w:rsidR="00EF2B2D" w:rsidRPr="003C6B45" w:rsidRDefault="00000000" w:rsidP="006C6066">
      <w:pPr>
        <w:tabs>
          <w:tab w:val="right" w:pos="9360"/>
        </w:tabs>
        <w:spacing w:before="200" w:after="80" w:line="240" w:lineRule="auto"/>
        <w:rPr>
          <w:rFonts w:ascii="Times New Roman" w:eastAsia="Times New Roman" w:hAnsi="Times New Roman" w:cs="Times New Roman"/>
          <w:color w:val="7F7F7F" w:themeColor="text1" w:themeTint="80"/>
          <w:kern w:val="0"/>
          <w:sz w:val="24"/>
          <w:szCs w:val="24"/>
          <w14:ligatures w14:val="none"/>
        </w:rPr>
      </w:pPr>
      <w:hyperlink r:id="rId12" w:anchor="heading=h.nl6zntsisnrv" w:history="1">
        <w:r w:rsidR="00EF2B2D" w:rsidRPr="003C6B45">
          <w:rPr>
            <w:rFonts w:ascii="Calibri" w:eastAsia="Times New Roman" w:hAnsi="Calibri" w:cs="Calibri"/>
            <w:b/>
            <w:bCs/>
            <w:color w:val="7F7F7F" w:themeColor="text1" w:themeTint="80"/>
            <w:kern w:val="0"/>
            <w:sz w:val="24"/>
            <w:szCs w:val="24"/>
            <w14:ligatures w14:val="none"/>
          </w:rPr>
          <w:t>Project Demo Links</w:t>
        </w:r>
        <w:r w:rsidR="00EF2B2D" w:rsidRPr="003C6B45">
          <w:rPr>
            <w:rFonts w:ascii="Calibri" w:eastAsia="Times New Roman" w:hAnsi="Calibri" w:cs="Calibri"/>
            <w:b/>
            <w:bCs/>
            <w:color w:val="7F7F7F" w:themeColor="text1" w:themeTint="80"/>
            <w:kern w:val="0"/>
            <w:sz w:val="24"/>
            <w:szCs w:val="24"/>
            <w14:ligatures w14:val="none"/>
          </w:rPr>
          <w:tab/>
        </w:r>
        <w:r w:rsidR="003C6B45" w:rsidRPr="003C6B45">
          <w:rPr>
            <w:rFonts w:ascii="Calibri" w:eastAsia="Times New Roman" w:hAnsi="Calibri" w:cs="Calibri"/>
            <w:b/>
            <w:bCs/>
            <w:color w:val="7F7F7F" w:themeColor="text1" w:themeTint="80"/>
            <w:kern w:val="0"/>
            <w:sz w:val="24"/>
            <w:szCs w:val="24"/>
            <w14:ligatures w14:val="none"/>
          </w:rPr>
          <w:t>8</w:t>
        </w:r>
      </w:hyperlink>
    </w:p>
    <w:p w14:paraId="5EE4C062" w14:textId="2D653AA1" w:rsidR="000A7D46" w:rsidRDefault="000A7D46" w:rsidP="006C6066">
      <w:pPr>
        <w:tabs>
          <w:tab w:val="right" w:pos="9360"/>
        </w:tabs>
      </w:pPr>
    </w:p>
    <w:p w14:paraId="61EDEE16" w14:textId="77777777" w:rsidR="006C6066" w:rsidRDefault="006C6066" w:rsidP="006C6066">
      <w:pPr>
        <w:tabs>
          <w:tab w:val="right" w:pos="9360"/>
        </w:tabs>
      </w:pPr>
    </w:p>
    <w:p w14:paraId="7527BF60" w14:textId="77777777" w:rsidR="006C6066" w:rsidRDefault="006C6066" w:rsidP="006C6066">
      <w:pPr>
        <w:tabs>
          <w:tab w:val="right" w:pos="9360"/>
        </w:tabs>
      </w:pPr>
    </w:p>
    <w:p w14:paraId="56D362B5" w14:textId="77777777" w:rsidR="006C6066" w:rsidRDefault="006C6066" w:rsidP="006C6066">
      <w:pPr>
        <w:tabs>
          <w:tab w:val="right" w:pos="9360"/>
        </w:tabs>
      </w:pPr>
    </w:p>
    <w:p w14:paraId="3FE5ABEB" w14:textId="77777777" w:rsidR="006C6066" w:rsidRDefault="006C6066" w:rsidP="006C6066">
      <w:pPr>
        <w:tabs>
          <w:tab w:val="right" w:pos="9360"/>
        </w:tabs>
      </w:pPr>
    </w:p>
    <w:p w14:paraId="6D83BAB6" w14:textId="77777777" w:rsidR="006C6066" w:rsidRDefault="006C6066" w:rsidP="006C6066">
      <w:pPr>
        <w:tabs>
          <w:tab w:val="right" w:pos="9360"/>
        </w:tabs>
      </w:pPr>
    </w:p>
    <w:p w14:paraId="7117EA92" w14:textId="77777777" w:rsidR="006C6066" w:rsidRDefault="006C6066" w:rsidP="006C6066">
      <w:pPr>
        <w:tabs>
          <w:tab w:val="right" w:pos="9360"/>
        </w:tabs>
      </w:pPr>
    </w:p>
    <w:p w14:paraId="2DBC12C1" w14:textId="77777777" w:rsidR="006C6066" w:rsidRDefault="006C6066" w:rsidP="006C6066">
      <w:pPr>
        <w:tabs>
          <w:tab w:val="right" w:pos="9360"/>
        </w:tabs>
      </w:pPr>
    </w:p>
    <w:p w14:paraId="5B11C683" w14:textId="77777777" w:rsidR="006C6066" w:rsidRDefault="006C6066" w:rsidP="006C6066">
      <w:pPr>
        <w:tabs>
          <w:tab w:val="right" w:pos="9360"/>
        </w:tabs>
        <w:rPr>
          <w:ins w:id="10" w:author="Andrew Ouellette" w:date="2023-07-21T01:22:00Z"/>
        </w:rPr>
      </w:pPr>
    </w:p>
    <w:p w14:paraId="60EEAB39" w14:textId="77777777" w:rsidR="005754F2" w:rsidRDefault="005754F2" w:rsidP="006C6066">
      <w:pPr>
        <w:tabs>
          <w:tab w:val="right" w:pos="9360"/>
        </w:tabs>
        <w:rPr>
          <w:ins w:id="11" w:author="Andrew Ouellette" w:date="2023-07-21T01:22:00Z"/>
        </w:rPr>
      </w:pPr>
    </w:p>
    <w:p w14:paraId="10F02942" w14:textId="77777777" w:rsidR="005754F2" w:rsidRDefault="005754F2" w:rsidP="006C6066">
      <w:pPr>
        <w:tabs>
          <w:tab w:val="right" w:pos="9360"/>
        </w:tabs>
        <w:rPr>
          <w:ins w:id="12" w:author="Andrew Ouellette" w:date="2023-07-21T01:22:00Z"/>
        </w:rPr>
      </w:pPr>
    </w:p>
    <w:p w14:paraId="2E16C294" w14:textId="77777777" w:rsidR="005754F2" w:rsidRDefault="005754F2" w:rsidP="006C6066">
      <w:pPr>
        <w:tabs>
          <w:tab w:val="right" w:pos="9360"/>
        </w:tabs>
        <w:rPr>
          <w:ins w:id="13" w:author="Andrew Ouellette" w:date="2023-07-21T01:22:00Z"/>
        </w:rPr>
      </w:pPr>
    </w:p>
    <w:p w14:paraId="4085FFC6" w14:textId="77777777" w:rsidR="005754F2" w:rsidRDefault="005754F2" w:rsidP="006C6066">
      <w:pPr>
        <w:tabs>
          <w:tab w:val="right" w:pos="9360"/>
        </w:tabs>
        <w:rPr>
          <w:ins w:id="14" w:author="Andrew Ouellette" w:date="2023-07-21T01:22:00Z"/>
        </w:rPr>
      </w:pPr>
    </w:p>
    <w:p w14:paraId="0B901BCF" w14:textId="77777777" w:rsidR="005754F2" w:rsidRDefault="005754F2" w:rsidP="006C6066">
      <w:pPr>
        <w:tabs>
          <w:tab w:val="right" w:pos="9360"/>
        </w:tabs>
        <w:rPr>
          <w:ins w:id="15" w:author="Andrew Ouellette" w:date="2023-07-21T01:22:00Z"/>
        </w:rPr>
      </w:pPr>
    </w:p>
    <w:p w14:paraId="401E2CD6" w14:textId="77777777" w:rsidR="005754F2" w:rsidRDefault="005754F2" w:rsidP="006C6066">
      <w:pPr>
        <w:tabs>
          <w:tab w:val="right" w:pos="9360"/>
        </w:tabs>
      </w:pPr>
    </w:p>
    <w:p w14:paraId="23E3C066" w14:textId="567C0A0F" w:rsidR="006C6066" w:rsidRPr="00466392" w:rsidRDefault="006C6066" w:rsidP="00466392">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sidRPr="00466392">
        <w:rPr>
          <w:rFonts w:ascii="Arial" w:eastAsia="Times New Roman" w:hAnsi="Arial" w:cs="Arial"/>
          <w:b/>
          <w:bCs/>
          <w:color w:val="000000"/>
          <w:kern w:val="0"/>
          <w:sz w:val="28"/>
          <w:szCs w:val="28"/>
          <w:u w:val="single"/>
          <w14:ligatures w14:val="none"/>
        </w:rPr>
        <w:lastRenderedPageBreak/>
        <w:t>Overview</w:t>
      </w:r>
    </w:p>
    <w:p w14:paraId="45F0C194" w14:textId="127413C9" w:rsidR="00D23DF8" w:rsidRPr="00856274" w:rsidRDefault="009F321D" w:rsidP="00466392">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Homies</w:t>
      </w:r>
      <w:r w:rsidR="006C6066" w:rsidRPr="00856274">
        <w:rPr>
          <w:rFonts w:ascii="Arial" w:eastAsia="Times New Roman" w:hAnsi="Arial" w:cs="Arial"/>
          <w:color w:val="000000"/>
          <w:kern w:val="0"/>
          <w:sz w:val="24"/>
          <w:szCs w:val="24"/>
          <w14:ligatures w14:val="none"/>
        </w:rPr>
        <w:t xml:space="preserve"> is an application that helps </w:t>
      </w:r>
      <w:r>
        <w:rPr>
          <w:rFonts w:ascii="Arial" w:eastAsia="Times New Roman" w:hAnsi="Arial" w:cs="Arial"/>
          <w:color w:val="000000"/>
          <w:kern w:val="0"/>
          <w:sz w:val="24"/>
          <w:szCs w:val="24"/>
          <w14:ligatures w14:val="none"/>
        </w:rPr>
        <w:t>homies</w:t>
      </w:r>
      <w:r w:rsidR="006C6066" w:rsidRPr="00856274">
        <w:rPr>
          <w:rFonts w:ascii="Arial" w:eastAsia="Times New Roman" w:hAnsi="Arial" w:cs="Arial"/>
          <w:color w:val="000000"/>
          <w:kern w:val="0"/>
          <w:sz w:val="24"/>
          <w:szCs w:val="24"/>
          <w14:ligatures w14:val="none"/>
        </w:rPr>
        <w:t xml:space="preserve"> living together stay up to date on all information relevant to people living together. Things like when bills are due and who to reimburse, events planned at </w:t>
      </w:r>
      <w:r>
        <w:rPr>
          <w:rFonts w:ascii="Arial" w:eastAsia="Times New Roman" w:hAnsi="Arial" w:cs="Arial"/>
          <w:color w:val="000000"/>
          <w:kern w:val="0"/>
          <w:sz w:val="24"/>
          <w:szCs w:val="24"/>
          <w14:ligatures w14:val="none"/>
        </w:rPr>
        <w:t>home</w:t>
      </w:r>
      <w:r w:rsidR="006C6066" w:rsidRPr="00856274">
        <w:rPr>
          <w:rFonts w:ascii="Arial" w:eastAsia="Times New Roman" w:hAnsi="Arial" w:cs="Arial"/>
          <w:color w:val="000000"/>
          <w:kern w:val="0"/>
          <w:sz w:val="24"/>
          <w:szCs w:val="24"/>
          <w14:ligatures w14:val="none"/>
        </w:rPr>
        <w:t>, chore duty for the week and important reminders will all be localized in one location.</w:t>
      </w:r>
      <w:r w:rsidR="00F24172" w:rsidRPr="00856274">
        <w:rPr>
          <w:rFonts w:ascii="Arial" w:eastAsia="Times New Roman" w:hAnsi="Arial" w:cs="Arial"/>
          <w:color w:val="000000"/>
          <w:kern w:val="0"/>
          <w:sz w:val="24"/>
          <w:szCs w:val="24"/>
          <w14:ligatures w14:val="none"/>
        </w:rPr>
        <w:t xml:space="preserve"> Normally these types of details are scattered between group chats, calendars, notes posted on the fridge and casual conversation. With all this information in all these different locations it can be easy to forget something important and potentially result in an argument. </w:t>
      </w:r>
      <w:r>
        <w:rPr>
          <w:rFonts w:ascii="Arial" w:eastAsia="Times New Roman" w:hAnsi="Arial" w:cs="Arial"/>
          <w:color w:val="000000"/>
          <w:kern w:val="0"/>
          <w:sz w:val="24"/>
          <w:szCs w:val="24"/>
          <w14:ligatures w14:val="none"/>
        </w:rPr>
        <w:t>Homies</w:t>
      </w:r>
      <w:r w:rsidR="00F24172" w:rsidRPr="00856274">
        <w:rPr>
          <w:rFonts w:ascii="Arial" w:eastAsia="Times New Roman" w:hAnsi="Arial" w:cs="Arial"/>
          <w:color w:val="000000"/>
          <w:kern w:val="0"/>
          <w:sz w:val="24"/>
          <w:szCs w:val="24"/>
          <w14:ligatures w14:val="none"/>
        </w:rPr>
        <w:t xml:space="preserve"> can ensure a peaceful, respectful, courteous, and conscious coexistence that will prevent any sort of issues and conflict.</w:t>
      </w:r>
      <w:r w:rsidR="00D23DF8" w:rsidRPr="00856274">
        <w:rPr>
          <w:rFonts w:ascii="Arial" w:eastAsia="Times New Roman" w:hAnsi="Arial" w:cs="Arial"/>
          <w:color w:val="000000"/>
          <w:kern w:val="0"/>
          <w:sz w:val="24"/>
          <w:szCs w:val="24"/>
          <w14:ligatures w14:val="none"/>
        </w:rPr>
        <w:t xml:space="preserve"> Finding good </w:t>
      </w:r>
      <w:r>
        <w:rPr>
          <w:rFonts w:ascii="Arial" w:eastAsia="Times New Roman" w:hAnsi="Arial" w:cs="Arial"/>
          <w:color w:val="000000"/>
          <w:kern w:val="0"/>
          <w:sz w:val="24"/>
          <w:szCs w:val="24"/>
          <w14:ligatures w14:val="none"/>
        </w:rPr>
        <w:t>homies</w:t>
      </w:r>
      <w:r w:rsidR="00D23DF8" w:rsidRPr="00856274">
        <w:rPr>
          <w:rFonts w:ascii="Arial" w:eastAsia="Times New Roman" w:hAnsi="Arial" w:cs="Arial"/>
          <w:color w:val="000000"/>
          <w:kern w:val="0"/>
          <w:sz w:val="24"/>
          <w:szCs w:val="24"/>
          <w14:ligatures w14:val="none"/>
        </w:rPr>
        <w:t xml:space="preserve"> is not easy</w:t>
      </w:r>
      <w:r w:rsidR="00904D19" w:rsidRPr="00856274">
        <w:rPr>
          <w:rFonts w:ascii="Arial" w:eastAsia="Times New Roman" w:hAnsi="Arial" w:cs="Arial"/>
          <w:color w:val="000000"/>
          <w:kern w:val="0"/>
          <w:sz w:val="24"/>
          <w:szCs w:val="24"/>
          <w14:ligatures w14:val="none"/>
        </w:rPr>
        <w:t>,</w:t>
      </w:r>
      <w:r w:rsidR="00D23DF8" w:rsidRPr="00856274">
        <w:rPr>
          <w:rFonts w:ascii="Arial" w:eastAsia="Times New Roman" w:hAnsi="Arial" w:cs="Arial"/>
          <w:color w:val="000000"/>
          <w:kern w:val="0"/>
          <w:sz w:val="24"/>
          <w:szCs w:val="24"/>
          <w14:ligatures w14:val="none"/>
        </w:rPr>
        <w:t xml:space="preserve"> and it is a shame to have an honest mistake be the reason for not continuing an arrangement that otherwise works great.</w:t>
      </w:r>
      <w:r w:rsidR="00ED2C00" w:rsidRPr="00856274">
        <w:rPr>
          <w:rFonts w:ascii="Arial" w:eastAsia="Times New Roman" w:hAnsi="Arial" w:cs="Arial"/>
          <w:color w:val="000000"/>
          <w:kern w:val="0"/>
          <w:sz w:val="24"/>
          <w:szCs w:val="24"/>
          <w14:ligatures w14:val="none"/>
        </w:rPr>
        <w:t xml:space="preserve"> The application’s existence is a statement that the people we choose to live with are special and they deserve a unique place to connect.</w:t>
      </w:r>
    </w:p>
    <w:p w14:paraId="353D78F8" w14:textId="77777777" w:rsidR="00466392" w:rsidRDefault="00466392" w:rsidP="00466392">
      <w:pPr>
        <w:tabs>
          <w:tab w:val="right" w:pos="9360"/>
        </w:tabs>
        <w:rPr>
          <w:rFonts w:ascii="Arial" w:eastAsia="Times New Roman" w:hAnsi="Arial" w:cs="Arial"/>
          <w:color w:val="000000"/>
          <w:kern w:val="0"/>
          <w:sz w:val="28"/>
          <w:szCs w:val="28"/>
          <w14:ligatures w14:val="none"/>
        </w:rPr>
      </w:pPr>
    </w:p>
    <w:p w14:paraId="5FE43D1C" w14:textId="5BAB66FB" w:rsidR="00D23DF8" w:rsidRPr="00466392" w:rsidRDefault="00D23DF8" w:rsidP="00466392">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sidRPr="00466392">
        <w:rPr>
          <w:rFonts w:ascii="Arial" w:eastAsia="Times New Roman" w:hAnsi="Arial" w:cs="Arial"/>
          <w:b/>
          <w:bCs/>
          <w:color w:val="000000"/>
          <w:kern w:val="0"/>
          <w:sz w:val="28"/>
          <w:szCs w:val="28"/>
          <w:u w:val="single"/>
          <w14:ligatures w14:val="none"/>
        </w:rPr>
        <w:t>Related Work</w:t>
      </w:r>
    </w:p>
    <w:p w14:paraId="7610F977" w14:textId="1C577128" w:rsidR="00D23DF8" w:rsidRPr="009F321D" w:rsidRDefault="009F321D" w:rsidP="00D23DF8">
      <w:pPr>
        <w:tabs>
          <w:tab w:val="right" w:pos="9360"/>
        </w:tabs>
        <w:rPr>
          <w:rFonts w:ascii="Arial" w:eastAsia="Times New Roman" w:hAnsi="Arial" w:cs="Arial"/>
          <w:color w:val="000000"/>
          <w:kern w:val="0"/>
          <w:sz w:val="24"/>
          <w:szCs w:val="24"/>
          <w14:ligatures w14:val="none"/>
        </w:rPr>
      </w:pPr>
      <w:r w:rsidRPr="009F321D">
        <w:rPr>
          <w:rFonts w:ascii="Arial" w:eastAsia="Times New Roman" w:hAnsi="Arial" w:cs="Arial"/>
          <w:color w:val="000000"/>
          <w:kern w:val="0"/>
          <w:sz w:val="24"/>
          <w:szCs w:val="24"/>
          <w14:ligatures w14:val="none"/>
        </w:rPr>
        <w:t>Homies</w:t>
      </w:r>
      <w:r w:rsidR="00D23DF8" w:rsidRPr="009F321D">
        <w:rPr>
          <w:rFonts w:ascii="Arial" w:eastAsia="Times New Roman" w:hAnsi="Arial" w:cs="Arial"/>
          <w:color w:val="000000"/>
          <w:kern w:val="0"/>
          <w:sz w:val="24"/>
          <w:szCs w:val="24"/>
          <w14:ligatures w14:val="none"/>
        </w:rPr>
        <w:t xml:space="preserve"> </w:t>
      </w:r>
      <w:r w:rsidR="007B229A" w:rsidRPr="009F321D">
        <w:rPr>
          <w:rFonts w:ascii="Arial" w:eastAsia="Times New Roman" w:hAnsi="Arial" w:cs="Arial"/>
          <w:color w:val="000000"/>
          <w:kern w:val="0"/>
          <w:sz w:val="24"/>
          <w:szCs w:val="24"/>
          <w14:ligatures w14:val="none"/>
        </w:rPr>
        <w:t>typically interact with each other often by virtue of living together in proximity through a few different mediums. It would not be uncommon for a</w:t>
      </w:r>
      <w:r w:rsidR="00D23DF8" w:rsidRPr="009F321D">
        <w:rPr>
          <w:rFonts w:ascii="Arial" w:eastAsia="Times New Roman" w:hAnsi="Arial" w:cs="Arial"/>
          <w:color w:val="000000"/>
          <w:kern w:val="0"/>
          <w:sz w:val="24"/>
          <w:szCs w:val="24"/>
          <w14:ligatures w14:val="none"/>
        </w:rPr>
        <w:t xml:space="preserve"> group of people living together</w:t>
      </w:r>
      <w:r w:rsidR="007B229A" w:rsidRPr="009F321D">
        <w:rPr>
          <w:rFonts w:ascii="Arial" w:eastAsia="Times New Roman" w:hAnsi="Arial" w:cs="Arial"/>
          <w:color w:val="000000"/>
          <w:kern w:val="0"/>
          <w:sz w:val="24"/>
          <w:szCs w:val="24"/>
          <w14:ligatures w14:val="none"/>
        </w:rPr>
        <w:t xml:space="preserve"> to</w:t>
      </w:r>
      <w:r w:rsidR="00D23DF8" w:rsidRPr="009F321D">
        <w:rPr>
          <w:rFonts w:ascii="Arial" w:eastAsia="Times New Roman" w:hAnsi="Arial" w:cs="Arial"/>
          <w:color w:val="000000"/>
          <w:kern w:val="0"/>
          <w:sz w:val="24"/>
          <w:szCs w:val="24"/>
          <w14:ligatures w14:val="none"/>
        </w:rPr>
        <w:t xml:space="preserve"> communicate </w:t>
      </w:r>
      <w:r w:rsidR="007B229A" w:rsidRPr="009F321D">
        <w:rPr>
          <w:rFonts w:ascii="Arial" w:eastAsia="Times New Roman" w:hAnsi="Arial" w:cs="Arial"/>
          <w:color w:val="000000"/>
          <w:kern w:val="0"/>
          <w:sz w:val="24"/>
          <w:szCs w:val="24"/>
          <w14:ligatures w14:val="none"/>
        </w:rPr>
        <w:t xml:space="preserve">reminders in </w:t>
      </w:r>
      <w:r w:rsidR="00D23DF8" w:rsidRPr="009F321D">
        <w:rPr>
          <w:rFonts w:ascii="Arial" w:eastAsia="Times New Roman" w:hAnsi="Arial" w:cs="Arial"/>
          <w:color w:val="000000"/>
          <w:kern w:val="0"/>
          <w:sz w:val="24"/>
          <w:szCs w:val="24"/>
          <w14:ligatures w14:val="none"/>
        </w:rPr>
        <w:t xml:space="preserve">a group chat, </w:t>
      </w:r>
      <w:r w:rsidR="007B229A" w:rsidRPr="009F321D">
        <w:rPr>
          <w:rFonts w:ascii="Arial" w:eastAsia="Times New Roman" w:hAnsi="Arial" w:cs="Arial"/>
          <w:color w:val="000000"/>
          <w:kern w:val="0"/>
          <w:sz w:val="24"/>
          <w:szCs w:val="24"/>
          <w14:ligatures w14:val="none"/>
        </w:rPr>
        <w:t>events at their home on a</w:t>
      </w:r>
      <w:r w:rsidR="00904D19" w:rsidRPr="009F321D">
        <w:rPr>
          <w:rFonts w:ascii="Arial" w:eastAsia="Times New Roman" w:hAnsi="Arial" w:cs="Arial"/>
          <w:color w:val="000000"/>
          <w:kern w:val="0"/>
          <w:sz w:val="24"/>
          <w:szCs w:val="24"/>
          <w14:ligatures w14:val="none"/>
        </w:rPr>
        <w:t xml:space="preserve"> Google</w:t>
      </w:r>
      <w:r w:rsidR="007B229A" w:rsidRPr="009F321D">
        <w:rPr>
          <w:rFonts w:ascii="Arial" w:eastAsia="Times New Roman" w:hAnsi="Arial" w:cs="Arial"/>
          <w:color w:val="000000"/>
          <w:kern w:val="0"/>
          <w:sz w:val="24"/>
          <w:szCs w:val="24"/>
          <w14:ligatures w14:val="none"/>
        </w:rPr>
        <w:t xml:space="preserve"> </w:t>
      </w:r>
      <w:r w:rsidR="00904D19" w:rsidRPr="009F321D">
        <w:rPr>
          <w:rFonts w:ascii="Arial" w:eastAsia="Times New Roman" w:hAnsi="Arial" w:cs="Arial"/>
          <w:color w:val="000000"/>
          <w:kern w:val="0"/>
          <w:sz w:val="24"/>
          <w:szCs w:val="24"/>
          <w14:ligatures w14:val="none"/>
        </w:rPr>
        <w:t>C</w:t>
      </w:r>
      <w:r w:rsidR="00D23DF8" w:rsidRPr="009F321D">
        <w:rPr>
          <w:rFonts w:ascii="Arial" w:eastAsia="Times New Roman" w:hAnsi="Arial" w:cs="Arial"/>
          <w:color w:val="000000"/>
          <w:kern w:val="0"/>
          <w:sz w:val="24"/>
          <w:szCs w:val="24"/>
          <w14:ligatures w14:val="none"/>
        </w:rPr>
        <w:t xml:space="preserve">alendar </w:t>
      </w:r>
      <w:r w:rsidR="007B229A" w:rsidRPr="009F321D">
        <w:rPr>
          <w:rFonts w:ascii="Arial" w:eastAsia="Times New Roman" w:hAnsi="Arial" w:cs="Arial"/>
          <w:color w:val="000000"/>
          <w:kern w:val="0"/>
          <w:sz w:val="24"/>
          <w:szCs w:val="24"/>
          <w14:ligatures w14:val="none"/>
        </w:rPr>
        <w:t>and</w:t>
      </w:r>
      <w:r w:rsidR="00D23DF8" w:rsidRPr="009F321D">
        <w:rPr>
          <w:rFonts w:ascii="Arial" w:eastAsia="Times New Roman" w:hAnsi="Arial" w:cs="Arial"/>
          <w:color w:val="000000"/>
          <w:kern w:val="0"/>
          <w:sz w:val="24"/>
          <w:szCs w:val="24"/>
          <w14:ligatures w14:val="none"/>
        </w:rPr>
        <w:t xml:space="preserve"> a Google Sheets document</w:t>
      </w:r>
      <w:r w:rsidR="007B229A" w:rsidRPr="009F321D">
        <w:rPr>
          <w:rFonts w:ascii="Arial" w:eastAsia="Times New Roman" w:hAnsi="Arial" w:cs="Arial"/>
          <w:color w:val="000000"/>
          <w:kern w:val="0"/>
          <w:sz w:val="24"/>
          <w:szCs w:val="24"/>
          <w14:ligatures w14:val="none"/>
        </w:rPr>
        <w:t xml:space="preserve"> for bills</w:t>
      </w:r>
      <w:r w:rsidR="00D23DF8" w:rsidRPr="009F321D">
        <w:rPr>
          <w:rFonts w:ascii="Arial" w:eastAsia="Times New Roman" w:hAnsi="Arial" w:cs="Arial"/>
          <w:color w:val="000000"/>
          <w:kern w:val="0"/>
          <w:sz w:val="24"/>
          <w:szCs w:val="24"/>
          <w14:ligatures w14:val="none"/>
        </w:rPr>
        <w:t xml:space="preserve">. The difference and importance of having </w:t>
      </w:r>
      <w:r w:rsidRPr="009F321D">
        <w:rPr>
          <w:rFonts w:ascii="Arial" w:eastAsia="Times New Roman" w:hAnsi="Arial" w:cs="Arial"/>
          <w:color w:val="000000"/>
          <w:kern w:val="0"/>
          <w:sz w:val="24"/>
          <w:szCs w:val="24"/>
          <w14:ligatures w14:val="none"/>
        </w:rPr>
        <w:t>Homies</w:t>
      </w:r>
      <w:r w:rsidR="00D23DF8" w:rsidRPr="009F321D">
        <w:rPr>
          <w:rFonts w:ascii="Arial" w:eastAsia="Times New Roman" w:hAnsi="Arial" w:cs="Arial"/>
          <w:color w:val="000000"/>
          <w:kern w:val="0"/>
          <w:sz w:val="24"/>
          <w:szCs w:val="24"/>
          <w14:ligatures w14:val="none"/>
        </w:rPr>
        <w:t xml:space="preserve"> is that it is a centralized location of knowledge </w:t>
      </w:r>
      <w:r w:rsidR="007B229A" w:rsidRPr="009F321D">
        <w:rPr>
          <w:rFonts w:ascii="Arial" w:eastAsia="Times New Roman" w:hAnsi="Arial" w:cs="Arial"/>
          <w:color w:val="000000"/>
          <w:kern w:val="0"/>
          <w:sz w:val="24"/>
          <w:szCs w:val="24"/>
          <w14:ligatures w14:val="none"/>
        </w:rPr>
        <w:t xml:space="preserve">for all to have on their phone. </w:t>
      </w:r>
      <w:r w:rsidR="00ED2C00" w:rsidRPr="009F321D">
        <w:rPr>
          <w:rFonts w:ascii="Arial" w:eastAsia="Times New Roman" w:hAnsi="Arial" w:cs="Arial"/>
          <w:color w:val="000000"/>
          <w:kern w:val="0"/>
          <w:sz w:val="24"/>
          <w:szCs w:val="24"/>
          <w14:ligatures w14:val="none"/>
        </w:rPr>
        <w:t>All</w:t>
      </w:r>
      <w:r w:rsidR="007B229A" w:rsidRPr="009F321D">
        <w:rPr>
          <w:rFonts w:ascii="Arial" w:eastAsia="Times New Roman" w:hAnsi="Arial" w:cs="Arial"/>
          <w:color w:val="000000"/>
          <w:kern w:val="0"/>
          <w:sz w:val="24"/>
          <w:szCs w:val="24"/>
          <w14:ligatures w14:val="none"/>
        </w:rPr>
        <w:t xml:space="preserve"> the methods mentioned above of communication, via existing applications or more </w:t>
      </w:r>
      <w:r w:rsidR="00ED2C00" w:rsidRPr="009F321D">
        <w:rPr>
          <w:rFonts w:ascii="Arial" w:eastAsia="Times New Roman" w:hAnsi="Arial" w:cs="Arial"/>
          <w:color w:val="000000"/>
          <w:kern w:val="0"/>
          <w:sz w:val="24"/>
          <w:szCs w:val="24"/>
          <w14:ligatures w14:val="none"/>
        </w:rPr>
        <w:t>traditional</w:t>
      </w:r>
      <w:r w:rsidR="007B229A" w:rsidRPr="009F321D">
        <w:rPr>
          <w:rFonts w:ascii="Arial" w:eastAsia="Times New Roman" w:hAnsi="Arial" w:cs="Arial"/>
          <w:color w:val="000000"/>
          <w:kern w:val="0"/>
          <w:sz w:val="24"/>
          <w:szCs w:val="24"/>
          <w14:ligatures w14:val="none"/>
        </w:rPr>
        <w:t xml:space="preserve"> modes, are great</w:t>
      </w:r>
      <w:r w:rsidR="00ED2C00" w:rsidRPr="009F321D">
        <w:rPr>
          <w:rFonts w:ascii="Arial" w:eastAsia="Times New Roman" w:hAnsi="Arial" w:cs="Arial"/>
          <w:color w:val="000000"/>
          <w:kern w:val="0"/>
          <w:sz w:val="24"/>
          <w:szCs w:val="24"/>
          <w14:ligatures w14:val="none"/>
        </w:rPr>
        <w:t xml:space="preserve">. </w:t>
      </w:r>
      <w:r w:rsidRPr="009F321D">
        <w:rPr>
          <w:rFonts w:ascii="Arial" w:eastAsia="Times New Roman" w:hAnsi="Arial" w:cs="Arial"/>
          <w:color w:val="000000"/>
          <w:kern w:val="0"/>
          <w:sz w:val="24"/>
          <w:szCs w:val="24"/>
          <w14:ligatures w14:val="none"/>
        </w:rPr>
        <w:t>Homies</w:t>
      </w:r>
      <w:r w:rsidR="00ED2C00" w:rsidRPr="009F321D">
        <w:rPr>
          <w:rFonts w:ascii="Arial" w:eastAsia="Times New Roman" w:hAnsi="Arial" w:cs="Arial"/>
          <w:color w:val="000000"/>
          <w:kern w:val="0"/>
          <w:sz w:val="24"/>
          <w:szCs w:val="24"/>
          <w14:ligatures w14:val="none"/>
        </w:rPr>
        <w:t xml:space="preserve"> is not an application that is trying to reinvent the wheel but rather integrate existing practices into one ecosystem. The crucial difference with </w:t>
      </w:r>
      <w:r w:rsidRPr="009F321D">
        <w:rPr>
          <w:rFonts w:ascii="Arial" w:eastAsia="Times New Roman" w:hAnsi="Arial" w:cs="Arial"/>
          <w:color w:val="000000"/>
          <w:kern w:val="0"/>
          <w:sz w:val="24"/>
          <w:szCs w:val="24"/>
          <w14:ligatures w14:val="none"/>
        </w:rPr>
        <w:t>Homies</w:t>
      </w:r>
      <w:r w:rsidR="00ED2C00" w:rsidRPr="009F321D">
        <w:rPr>
          <w:rFonts w:ascii="Arial" w:eastAsia="Times New Roman" w:hAnsi="Arial" w:cs="Arial"/>
          <w:color w:val="000000"/>
          <w:kern w:val="0"/>
          <w:sz w:val="24"/>
          <w:szCs w:val="24"/>
          <w14:ligatures w14:val="none"/>
        </w:rPr>
        <w:t xml:space="preserve"> is that </w:t>
      </w:r>
      <w:proofErr w:type="gramStart"/>
      <w:r w:rsidR="00ED2C00" w:rsidRPr="009F321D">
        <w:rPr>
          <w:rFonts w:ascii="Arial" w:eastAsia="Times New Roman" w:hAnsi="Arial" w:cs="Arial"/>
          <w:color w:val="000000"/>
          <w:kern w:val="0"/>
          <w:sz w:val="24"/>
          <w:szCs w:val="24"/>
          <w14:ligatures w14:val="none"/>
        </w:rPr>
        <w:t>its</w:t>
      </w:r>
      <w:proofErr w:type="gramEnd"/>
      <w:r w:rsidR="00ED2C00" w:rsidRPr="009F321D">
        <w:rPr>
          <w:rFonts w:ascii="Arial" w:eastAsia="Times New Roman" w:hAnsi="Arial" w:cs="Arial"/>
          <w:color w:val="000000"/>
          <w:kern w:val="0"/>
          <w:sz w:val="24"/>
          <w:szCs w:val="24"/>
          <w14:ligatures w14:val="none"/>
        </w:rPr>
        <w:t xml:space="preserve"> purpose is to keep the people involved connected. When a person goes to their group chat messages, their</w:t>
      </w:r>
      <w:r w:rsidR="00904D19" w:rsidRPr="009F321D">
        <w:rPr>
          <w:rFonts w:ascii="Arial" w:eastAsia="Times New Roman" w:hAnsi="Arial" w:cs="Arial"/>
          <w:color w:val="000000"/>
          <w:kern w:val="0"/>
          <w:sz w:val="24"/>
          <w:szCs w:val="24"/>
          <w14:ligatures w14:val="none"/>
        </w:rPr>
        <w:t xml:space="preserve"> calendar or even their documents, it is not necessarily because they are thinking about their </w:t>
      </w:r>
      <w:r w:rsidRPr="009F321D">
        <w:rPr>
          <w:rFonts w:ascii="Arial" w:eastAsia="Times New Roman" w:hAnsi="Arial" w:cs="Arial"/>
          <w:color w:val="000000"/>
          <w:kern w:val="0"/>
          <w:sz w:val="24"/>
          <w:szCs w:val="24"/>
          <w14:ligatures w14:val="none"/>
        </w:rPr>
        <w:t>homies</w:t>
      </w:r>
      <w:r w:rsidR="00904D19" w:rsidRPr="009F321D">
        <w:rPr>
          <w:rFonts w:ascii="Arial" w:eastAsia="Times New Roman" w:hAnsi="Arial" w:cs="Arial"/>
          <w:color w:val="000000"/>
          <w:kern w:val="0"/>
          <w:sz w:val="24"/>
          <w:szCs w:val="24"/>
          <w14:ligatures w14:val="none"/>
        </w:rPr>
        <w:t xml:space="preserve">. When a person logs into their </w:t>
      </w:r>
      <w:r w:rsidRPr="009F321D">
        <w:rPr>
          <w:rFonts w:ascii="Arial" w:eastAsia="Times New Roman" w:hAnsi="Arial" w:cs="Arial"/>
          <w:color w:val="000000"/>
          <w:kern w:val="0"/>
          <w:sz w:val="24"/>
          <w:szCs w:val="24"/>
          <w14:ligatures w14:val="none"/>
        </w:rPr>
        <w:t>Homies</w:t>
      </w:r>
      <w:r w:rsidR="00904D19" w:rsidRPr="009F321D">
        <w:rPr>
          <w:rFonts w:ascii="Arial" w:eastAsia="Times New Roman" w:hAnsi="Arial" w:cs="Arial"/>
          <w:color w:val="000000"/>
          <w:kern w:val="0"/>
          <w:sz w:val="24"/>
          <w:szCs w:val="24"/>
          <w14:ligatures w14:val="none"/>
        </w:rPr>
        <w:t xml:space="preserve"> application it is precisely because they want to know what is going on with their </w:t>
      </w:r>
      <w:r w:rsidRPr="009F321D">
        <w:rPr>
          <w:rFonts w:ascii="Arial" w:eastAsia="Times New Roman" w:hAnsi="Arial" w:cs="Arial"/>
          <w:color w:val="000000"/>
          <w:kern w:val="0"/>
          <w:sz w:val="24"/>
          <w:szCs w:val="24"/>
          <w14:ligatures w14:val="none"/>
        </w:rPr>
        <w:t>homies</w:t>
      </w:r>
      <w:r w:rsidR="00904D19" w:rsidRPr="009F321D">
        <w:rPr>
          <w:rFonts w:ascii="Arial" w:eastAsia="Times New Roman" w:hAnsi="Arial" w:cs="Arial"/>
          <w:color w:val="000000"/>
          <w:kern w:val="0"/>
          <w:sz w:val="24"/>
          <w:szCs w:val="24"/>
          <w14:ligatures w14:val="none"/>
        </w:rPr>
        <w:t>.</w:t>
      </w:r>
    </w:p>
    <w:p w14:paraId="11FD3493" w14:textId="042BD09D" w:rsidR="00C56147" w:rsidRDefault="00C56147">
      <w:pPr>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br w:type="page"/>
      </w:r>
    </w:p>
    <w:p w14:paraId="1FEEC1D2" w14:textId="77777777" w:rsidR="00466392" w:rsidRPr="00D23DF8" w:rsidRDefault="00466392" w:rsidP="00D23DF8">
      <w:pPr>
        <w:tabs>
          <w:tab w:val="right" w:pos="9360"/>
        </w:tabs>
        <w:rPr>
          <w:rFonts w:ascii="Arial" w:eastAsia="Times New Roman" w:hAnsi="Arial" w:cs="Arial"/>
          <w:color w:val="000000"/>
          <w:kern w:val="0"/>
          <w:sz w:val="28"/>
          <w:szCs w:val="28"/>
          <w14:ligatures w14:val="none"/>
        </w:rPr>
      </w:pPr>
    </w:p>
    <w:p w14:paraId="516772EC" w14:textId="1BA4B5C1" w:rsidR="003D3F51" w:rsidRPr="003D3F51" w:rsidRDefault="00904D19" w:rsidP="003D3F51">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sidRPr="00466392">
        <w:rPr>
          <w:rFonts w:ascii="Arial" w:eastAsia="Times New Roman" w:hAnsi="Arial" w:cs="Arial"/>
          <w:b/>
          <w:bCs/>
          <w:color w:val="000000"/>
          <w:kern w:val="0"/>
          <w:sz w:val="28"/>
          <w:szCs w:val="28"/>
          <w:u w:val="single"/>
          <w14:ligatures w14:val="none"/>
        </w:rPr>
        <w:t>Requirement Analysis and Testing</w:t>
      </w:r>
    </w:p>
    <w:tbl>
      <w:tblPr>
        <w:tblStyle w:val="TableGrid"/>
        <w:tblW w:w="0" w:type="auto"/>
        <w:tblLook w:val="04A0" w:firstRow="1" w:lastRow="0" w:firstColumn="1" w:lastColumn="0" w:noHBand="0" w:noVBand="1"/>
      </w:tblPr>
      <w:tblGrid>
        <w:gridCol w:w="1795"/>
        <w:gridCol w:w="7555"/>
      </w:tblGrid>
      <w:tr w:rsidR="00466392" w:rsidRPr="004F4091" w14:paraId="0ED4454F" w14:textId="77777777" w:rsidTr="00466392">
        <w:tc>
          <w:tcPr>
            <w:tcW w:w="1795" w:type="dxa"/>
          </w:tcPr>
          <w:p w14:paraId="452A9BD6" w14:textId="605222B6"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Title</w:t>
            </w:r>
          </w:p>
        </w:tc>
        <w:tc>
          <w:tcPr>
            <w:tcW w:w="7555" w:type="dxa"/>
          </w:tcPr>
          <w:p w14:paraId="0EA9454D" w14:textId="408685F2"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 xml:space="preserve">Create </w:t>
            </w:r>
            <w:r w:rsidR="009F321D" w:rsidRPr="004F4091">
              <w:rPr>
                <w:rFonts w:ascii="Arial" w:eastAsia="Times New Roman" w:hAnsi="Arial" w:cs="Arial"/>
                <w:color w:val="000000"/>
                <w:kern w:val="0"/>
                <w:sz w:val="24"/>
                <w:szCs w:val="24"/>
                <w14:ligatures w14:val="none"/>
              </w:rPr>
              <w:t>home</w:t>
            </w:r>
            <w:r w:rsidR="0012233C">
              <w:rPr>
                <w:rFonts w:ascii="Arial" w:eastAsia="Times New Roman" w:hAnsi="Arial" w:cs="Arial"/>
                <w:color w:val="000000"/>
                <w:kern w:val="0"/>
                <w:sz w:val="24"/>
                <w:szCs w:val="24"/>
                <w14:ligatures w14:val="none"/>
              </w:rPr>
              <w:t xml:space="preserve"> (Essential)</w:t>
            </w:r>
          </w:p>
        </w:tc>
      </w:tr>
      <w:tr w:rsidR="00466392" w:rsidRPr="004F4091" w14:paraId="7807631B" w14:textId="77777777" w:rsidTr="00466392">
        <w:tc>
          <w:tcPr>
            <w:tcW w:w="1795" w:type="dxa"/>
          </w:tcPr>
          <w:p w14:paraId="0073B33B" w14:textId="45F54F3A"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71AF9581" w14:textId="4348BC92"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 xml:space="preserve">As a user I want to be able to create a </w:t>
            </w:r>
            <w:r w:rsidR="009F321D" w:rsidRPr="004F4091">
              <w:rPr>
                <w:rFonts w:ascii="Arial" w:eastAsia="Times New Roman" w:hAnsi="Arial" w:cs="Arial"/>
                <w:color w:val="000000"/>
                <w:kern w:val="0"/>
                <w:sz w:val="24"/>
                <w:szCs w:val="24"/>
                <w14:ligatures w14:val="none"/>
              </w:rPr>
              <w:t>home</w:t>
            </w:r>
            <w:r w:rsidRPr="004F4091">
              <w:rPr>
                <w:rFonts w:ascii="Arial" w:eastAsia="Times New Roman" w:hAnsi="Arial" w:cs="Arial"/>
                <w:color w:val="000000"/>
                <w:kern w:val="0"/>
                <w:sz w:val="24"/>
                <w:szCs w:val="24"/>
                <w14:ligatures w14:val="none"/>
              </w:rPr>
              <w:t xml:space="preserve"> so that I can </w:t>
            </w:r>
            <w:r w:rsidR="009F321D" w:rsidRPr="004F4091">
              <w:rPr>
                <w:rFonts w:ascii="Arial" w:eastAsia="Times New Roman" w:hAnsi="Arial" w:cs="Arial"/>
                <w:color w:val="000000"/>
                <w:kern w:val="0"/>
                <w:sz w:val="24"/>
                <w:szCs w:val="24"/>
                <w14:ligatures w14:val="none"/>
              </w:rPr>
              <w:t>connect with my homies.</w:t>
            </w:r>
          </w:p>
        </w:tc>
      </w:tr>
      <w:tr w:rsidR="00466392" w:rsidRPr="004F4091" w14:paraId="328621AB" w14:textId="77777777" w:rsidTr="00466392">
        <w:tc>
          <w:tcPr>
            <w:tcW w:w="1795" w:type="dxa"/>
          </w:tcPr>
          <w:p w14:paraId="4E72081B" w14:textId="2EBAFAE8"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07ADD30C" w14:textId="1D1EE428" w:rsidR="00466392" w:rsidRPr="004F4091" w:rsidRDefault="0012233C" w:rsidP="004F4091">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67ECCEF1" wp14:editId="746658C8">
                  <wp:extent cx="1248840" cy="2586697"/>
                  <wp:effectExtent l="0" t="0" r="8890" b="4445"/>
                  <wp:docPr id="19213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5284" name=""/>
                          <pic:cNvPicPr/>
                        </pic:nvPicPr>
                        <pic:blipFill>
                          <a:blip r:embed="rId13"/>
                          <a:stretch>
                            <a:fillRect/>
                          </a:stretch>
                        </pic:blipFill>
                        <pic:spPr>
                          <a:xfrm>
                            <a:off x="0" y="0"/>
                            <a:ext cx="1269729" cy="2629964"/>
                          </a:xfrm>
                          <a:prstGeom prst="rect">
                            <a:avLst/>
                          </a:prstGeom>
                        </pic:spPr>
                      </pic:pic>
                    </a:graphicData>
                  </a:graphic>
                </wp:inline>
              </w:drawing>
            </w:r>
            <w:r w:rsidR="00DE0BF5">
              <w:rPr>
                <w:noProof/>
              </w:rPr>
              <w:drawing>
                <wp:inline distT="0" distB="0" distL="0" distR="0" wp14:anchorId="345F27D5" wp14:editId="59A1E950">
                  <wp:extent cx="1251473" cy="2578964"/>
                  <wp:effectExtent l="0" t="0" r="6350" b="0"/>
                  <wp:docPr id="118103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37857" name=""/>
                          <pic:cNvPicPr/>
                        </pic:nvPicPr>
                        <pic:blipFill>
                          <a:blip r:embed="rId14"/>
                          <a:stretch>
                            <a:fillRect/>
                          </a:stretch>
                        </pic:blipFill>
                        <pic:spPr>
                          <a:xfrm>
                            <a:off x="0" y="0"/>
                            <a:ext cx="1287112" cy="2652407"/>
                          </a:xfrm>
                          <a:prstGeom prst="rect">
                            <a:avLst/>
                          </a:prstGeom>
                        </pic:spPr>
                      </pic:pic>
                    </a:graphicData>
                  </a:graphic>
                </wp:inline>
              </w:drawing>
            </w:r>
          </w:p>
        </w:tc>
      </w:tr>
      <w:tr w:rsidR="00466392" w:rsidRPr="004F4091" w14:paraId="47F38FCA" w14:textId="77777777" w:rsidTr="00466392">
        <w:tc>
          <w:tcPr>
            <w:tcW w:w="1795" w:type="dxa"/>
          </w:tcPr>
          <w:p w14:paraId="5EC65A56" w14:textId="338BFE92"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7A847E70" w14:textId="22405D26" w:rsidR="00466392" w:rsidRPr="004F4091" w:rsidRDefault="004F4091" w:rsidP="00904D19">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Given a user opens Homies a</w:t>
            </w:r>
            <w:r w:rsidR="00DE0BF5">
              <w:rPr>
                <w:rFonts w:ascii="Arial" w:eastAsia="Times New Roman" w:hAnsi="Arial" w:cs="Arial"/>
                <w:color w:val="000000"/>
                <w:kern w:val="0"/>
                <w:sz w:val="24"/>
                <w:szCs w:val="24"/>
                <w14:ligatures w14:val="none"/>
              </w:rPr>
              <w:t>nd</w:t>
            </w:r>
            <w:r>
              <w:rPr>
                <w:rFonts w:ascii="Arial" w:eastAsia="Times New Roman" w:hAnsi="Arial" w:cs="Arial"/>
                <w:color w:val="000000"/>
                <w:kern w:val="0"/>
                <w:sz w:val="24"/>
                <w:szCs w:val="24"/>
                <w14:ligatures w14:val="none"/>
              </w:rPr>
              <w:t xml:space="preserve"> clicks on “Create Home” </w:t>
            </w:r>
            <w:r w:rsidR="00DE0BF5">
              <w:rPr>
                <w:rFonts w:ascii="Arial" w:eastAsia="Times New Roman" w:hAnsi="Arial" w:cs="Arial"/>
                <w:color w:val="000000"/>
                <w:kern w:val="0"/>
                <w:sz w:val="24"/>
                <w:szCs w:val="24"/>
                <w14:ligatures w14:val="none"/>
              </w:rPr>
              <w:t>they can then fill out a form to create a home by giving it a name and listing the homies that live there.</w:t>
            </w:r>
          </w:p>
        </w:tc>
      </w:tr>
      <w:tr w:rsidR="00466392" w:rsidRPr="004F4091" w14:paraId="11575261" w14:textId="77777777" w:rsidTr="00466392">
        <w:tc>
          <w:tcPr>
            <w:tcW w:w="1795" w:type="dxa"/>
          </w:tcPr>
          <w:p w14:paraId="65E01105" w14:textId="3C7E2FB5"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5FF9E872" w14:textId="052B68A9" w:rsidR="00466392" w:rsidRPr="004F4091" w:rsidRDefault="0012233C" w:rsidP="0012233C">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6D5AC653" wp14:editId="4E77616D">
                  <wp:extent cx="1251473" cy="2578964"/>
                  <wp:effectExtent l="0" t="0" r="6350" b="0"/>
                  <wp:docPr id="626498607" name="Picture 626498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37857" name=""/>
                          <pic:cNvPicPr/>
                        </pic:nvPicPr>
                        <pic:blipFill>
                          <a:blip r:embed="rId14"/>
                          <a:stretch>
                            <a:fillRect/>
                          </a:stretch>
                        </pic:blipFill>
                        <pic:spPr>
                          <a:xfrm>
                            <a:off x="0" y="0"/>
                            <a:ext cx="1287112" cy="2652407"/>
                          </a:xfrm>
                          <a:prstGeom prst="rect">
                            <a:avLst/>
                          </a:prstGeom>
                        </pic:spPr>
                      </pic:pic>
                    </a:graphicData>
                  </a:graphic>
                </wp:inline>
              </w:drawing>
            </w:r>
            <w:r>
              <w:rPr>
                <w:noProof/>
              </w:rPr>
              <w:drawing>
                <wp:inline distT="0" distB="0" distL="0" distR="0" wp14:anchorId="4F2D3AF9" wp14:editId="54E00961">
                  <wp:extent cx="1249497" cy="2574480"/>
                  <wp:effectExtent l="0" t="0" r="8255" b="0"/>
                  <wp:docPr id="186074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47691" name=""/>
                          <pic:cNvPicPr/>
                        </pic:nvPicPr>
                        <pic:blipFill>
                          <a:blip r:embed="rId15"/>
                          <a:stretch>
                            <a:fillRect/>
                          </a:stretch>
                        </pic:blipFill>
                        <pic:spPr>
                          <a:xfrm>
                            <a:off x="0" y="0"/>
                            <a:ext cx="1275206" cy="2627452"/>
                          </a:xfrm>
                          <a:prstGeom prst="rect">
                            <a:avLst/>
                          </a:prstGeom>
                        </pic:spPr>
                      </pic:pic>
                    </a:graphicData>
                  </a:graphic>
                </wp:inline>
              </w:drawing>
            </w:r>
          </w:p>
        </w:tc>
      </w:tr>
      <w:tr w:rsidR="00466392" w:rsidRPr="004F4091" w14:paraId="10888146" w14:textId="77777777" w:rsidTr="00466392">
        <w:tc>
          <w:tcPr>
            <w:tcW w:w="1795" w:type="dxa"/>
          </w:tcPr>
          <w:p w14:paraId="5E001B78" w14:textId="3CCDA11A" w:rsidR="00466392" w:rsidRPr="004F4091" w:rsidRDefault="00D62F9E" w:rsidP="00904D19">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452AA854" w14:textId="5F0FE40F" w:rsidR="00466392" w:rsidRPr="004F4091" w:rsidRDefault="00466392" w:rsidP="00904D19">
            <w:pPr>
              <w:tabs>
                <w:tab w:val="right" w:pos="9360"/>
              </w:tabs>
              <w:rPr>
                <w:rFonts w:ascii="Arial" w:eastAsia="Times New Roman" w:hAnsi="Arial" w:cs="Arial"/>
                <w:color w:val="000000"/>
                <w:kern w:val="0"/>
                <w:sz w:val="24"/>
                <w:szCs w:val="24"/>
                <w14:ligatures w14:val="none"/>
              </w:rPr>
            </w:pPr>
          </w:p>
        </w:tc>
      </w:tr>
    </w:tbl>
    <w:p w14:paraId="68DF0F7D" w14:textId="77777777" w:rsidR="002F3B25" w:rsidRDefault="002F3B25" w:rsidP="00904D19">
      <w:pPr>
        <w:tabs>
          <w:tab w:val="right" w:pos="9360"/>
        </w:tabs>
        <w:rPr>
          <w:rFonts w:ascii="Arial" w:eastAsia="Times New Roman" w:hAnsi="Arial" w:cs="Arial"/>
          <w:color w:val="000000"/>
          <w:kern w:val="0"/>
          <w:sz w:val="28"/>
          <w:szCs w:val="28"/>
          <w14:ligatures w14:val="none"/>
        </w:rPr>
      </w:pPr>
    </w:p>
    <w:p w14:paraId="67854460" w14:textId="77777777" w:rsidR="0012233C" w:rsidRDefault="0012233C" w:rsidP="00904D19">
      <w:pPr>
        <w:tabs>
          <w:tab w:val="right" w:pos="9360"/>
        </w:tabs>
        <w:rPr>
          <w:rFonts w:ascii="Arial" w:eastAsia="Times New Roman" w:hAnsi="Arial" w:cs="Arial"/>
          <w:color w:val="000000"/>
          <w:kern w:val="0"/>
          <w:sz w:val="28"/>
          <w:szCs w:val="28"/>
          <w14:ligatures w14:val="none"/>
        </w:rPr>
      </w:pPr>
    </w:p>
    <w:p w14:paraId="66ABA410" w14:textId="77777777" w:rsidR="0012233C" w:rsidRDefault="0012233C" w:rsidP="00904D19">
      <w:pPr>
        <w:tabs>
          <w:tab w:val="right" w:pos="9360"/>
        </w:tabs>
        <w:rPr>
          <w:rFonts w:ascii="Arial" w:eastAsia="Times New Roman" w:hAnsi="Arial" w:cs="Arial"/>
          <w:color w:val="000000"/>
          <w:kern w:val="0"/>
          <w:sz w:val="28"/>
          <w:szCs w:val="28"/>
          <w14:ligatures w14:val="none"/>
        </w:rPr>
      </w:pPr>
    </w:p>
    <w:p w14:paraId="676256FD" w14:textId="77777777" w:rsidR="0012233C" w:rsidRDefault="0012233C" w:rsidP="00904D19">
      <w:pPr>
        <w:tabs>
          <w:tab w:val="right" w:pos="9360"/>
        </w:tabs>
        <w:rPr>
          <w:rFonts w:ascii="Arial" w:eastAsia="Times New Roman" w:hAnsi="Arial" w:cs="Arial"/>
          <w:color w:val="000000"/>
          <w:kern w:val="0"/>
          <w:sz w:val="28"/>
          <w:szCs w:val="28"/>
          <w14:ligatures w14:val="none"/>
        </w:rPr>
      </w:pPr>
    </w:p>
    <w:p w14:paraId="77F7951F" w14:textId="77777777" w:rsidR="0012233C" w:rsidRPr="002F3B25" w:rsidRDefault="0012233C" w:rsidP="00904D19">
      <w:pPr>
        <w:tabs>
          <w:tab w:val="right" w:pos="9360"/>
        </w:tabs>
        <w:rPr>
          <w:rFonts w:ascii="Arial" w:eastAsia="Times New Roman" w:hAnsi="Arial" w:cs="Arial"/>
          <w:color w:val="000000"/>
          <w:kern w:val="0"/>
          <w:sz w:val="28"/>
          <w:szCs w:val="28"/>
          <w14:ligatures w14:val="none"/>
        </w:rPr>
      </w:pPr>
    </w:p>
    <w:tbl>
      <w:tblPr>
        <w:tblStyle w:val="TableGrid"/>
        <w:tblW w:w="0" w:type="auto"/>
        <w:tblLook w:val="04A0" w:firstRow="1" w:lastRow="0" w:firstColumn="1" w:lastColumn="0" w:noHBand="0" w:noVBand="1"/>
      </w:tblPr>
      <w:tblGrid>
        <w:gridCol w:w="1795"/>
        <w:gridCol w:w="7555"/>
      </w:tblGrid>
      <w:tr w:rsidR="00D62F9E" w:rsidRPr="004F4091" w14:paraId="6F43AFCE" w14:textId="77777777" w:rsidTr="00F41AF5">
        <w:tc>
          <w:tcPr>
            <w:tcW w:w="1795" w:type="dxa"/>
          </w:tcPr>
          <w:p w14:paraId="04ACF3B0"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Title</w:t>
            </w:r>
          </w:p>
        </w:tc>
        <w:tc>
          <w:tcPr>
            <w:tcW w:w="7555" w:type="dxa"/>
          </w:tcPr>
          <w:p w14:paraId="7A0D675F" w14:textId="68E493C9" w:rsidR="00D62F9E" w:rsidRPr="004F4091" w:rsidRDefault="0012233C"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View home (Essential)</w:t>
            </w:r>
          </w:p>
        </w:tc>
      </w:tr>
      <w:tr w:rsidR="00D62F9E" w:rsidRPr="004F4091" w14:paraId="7FD699D5" w14:textId="77777777" w:rsidTr="00F41AF5">
        <w:tc>
          <w:tcPr>
            <w:tcW w:w="1795" w:type="dxa"/>
          </w:tcPr>
          <w:p w14:paraId="12BC5B43"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5F05E2B1" w14:textId="3E81DC86" w:rsidR="00D62F9E" w:rsidRPr="004F4091" w:rsidRDefault="0012233C"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As a user I want to be able to view my home to see </w:t>
            </w:r>
            <w:r w:rsidR="00C56147">
              <w:rPr>
                <w:rFonts w:ascii="Arial" w:eastAsia="Times New Roman" w:hAnsi="Arial" w:cs="Arial"/>
                <w:color w:val="000000"/>
                <w:kern w:val="0"/>
                <w:sz w:val="24"/>
                <w:szCs w:val="24"/>
                <w14:ligatures w14:val="none"/>
              </w:rPr>
              <w:t xml:space="preserve">important information my homies </w:t>
            </w:r>
            <w:r w:rsidR="003C6B45">
              <w:rPr>
                <w:rFonts w:ascii="Arial" w:eastAsia="Times New Roman" w:hAnsi="Arial" w:cs="Arial"/>
                <w:color w:val="000000"/>
                <w:kern w:val="0"/>
                <w:sz w:val="24"/>
                <w:szCs w:val="24"/>
                <w14:ligatures w14:val="none"/>
              </w:rPr>
              <w:t>share with me</w:t>
            </w:r>
            <w:r w:rsidR="00C56147">
              <w:rPr>
                <w:rFonts w:ascii="Arial" w:eastAsia="Times New Roman" w:hAnsi="Arial" w:cs="Arial"/>
                <w:color w:val="000000"/>
                <w:kern w:val="0"/>
                <w:sz w:val="24"/>
                <w:szCs w:val="24"/>
                <w14:ligatures w14:val="none"/>
              </w:rPr>
              <w:t>.</w:t>
            </w:r>
          </w:p>
        </w:tc>
      </w:tr>
      <w:tr w:rsidR="00D62F9E" w:rsidRPr="004F4091" w14:paraId="339123F2" w14:textId="77777777" w:rsidTr="00F41AF5">
        <w:tc>
          <w:tcPr>
            <w:tcW w:w="1795" w:type="dxa"/>
          </w:tcPr>
          <w:p w14:paraId="66D8720B"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189BFEF8" w14:textId="7E409A46" w:rsidR="00D62F9E" w:rsidRPr="004F4091" w:rsidRDefault="00C56147" w:rsidP="00C56147">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5849D47D" wp14:editId="23699CB3">
                  <wp:extent cx="1250140" cy="2575807"/>
                  <wp:effectExtent l="0" t="0" r="7620" b="0"/>
                  <wp:docPr id="1297475898" name="Picture 129747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47691" name=""/>
                          <pic:cNvPicPr/>
                        </pic:nvPicPr>
                        <pic:blipFill>
                          <a:blip r:embed="rId15"/>
                          <a:stretch>
                            <a:fillRect/>
                          </a:stretch>
                        </pic:blipFill>
                        <pic:spPr>
                          <a:xfrm>
                            <a:off x="0" y="0"/>
                            <a:ext cx="1268218" cy="2613054"/>
                          </a:xfrm>
                          <a:prstGeom prst="rect">
                            <a:avLst/>
                          </a:prstGeom>
                        </pic:spPr>
                      </pic:pic>
                    </a:graphicData>
                  </a:graphic>
                </wp:inline>
              </w:drawing>
            </w:r>
            <w:r>
              <w:rPr>
                <w:noProof/>
              </w:rPr>
              <w:drawing>
                <wp:inline distT="0" distB="0" distL="0" distR="0" wp14:anchorId="0F6B582F" wp14:editId="7E7FB410">
                  <wp:extent cx="1240275" cy="2580504"/>
                  <wp:effectExtent l="0" t="0" r="0" b="0"/>
                  <wp:docPr id="5553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7349" name=""/>
                          <pic:cNvPicPr/>
                        </pic:nvPicPr>
                        <pic:blipFill>
                          <a:blip r:embed="rId16"/>
                          <a:stretch>
                            <a:fillRect/>
                          </a:stretch>
                        </pic:blipFill>
                        <pic:spPr>
                          <a:xfrm>
                            <a:off x="0" y="0"/>
                            <a:ext cx="1254245" cy="2609570"/>
                          </a:xfrm>
                          <a:prstGeom prst="rect">
                            <a:avLst/>
                          </a:prstGeom>
                        </pic:spPr>
                      </pic:pic>
                    </a:graphicData>
                  </a:graphic>
                </wp:inline>
              </w:drawing>
            </w:r>
          </w:p>
        </w:tc>
      </w:tr>
      <w:tr w:rsidR="00D62F9E" w:rsidRPr="004F4091" w14:paraId="75A08E76" w14:textId="77777777" w:rsidTr="00F41AF5">
        <w:tc>
          <w:tcPr>
            <w:tcW w:w="1795" w:type="dxa"/>
          </w:tcPr>
          <w:p w14:paraId="621CC910"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055A55F7" w14:textId="72737EF9" w:rsidR="00D62F9E" w:rsidRPr="004F4091" w:rsidRDefault="003D3F51"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Given a user is shown a list of homes on the screen and they click on one from the list they will be brought to the home where the</w:t>
            </w:r>
            <w:r w:rsidR="00491F08">
              <w:rPr>
                <w:rFonts w:ascii="Arial" w:eastAsia="Times New Roman" w:hAnsi="Arial" w:cs="Arial"/>
                <w:color w:val="000000"/>
                <w:kern w:val="0"/>
                <w:sz w:val="24"/>
                <w:szCs w:val="24"/>
                <w14:ligatures w14:val="none"/>
              </w:rPr>
              <w:t>y</w:t>
            </w:r>
            <w:r>
              <w:rPr>
                <w:rFonts w:ascii="Arial" w:eastAsia="Times New Roman" w:hAnsi="Arial" w:cs="Arial"/>
                <w:color w:val="000000"/>
                <w:kern w:val="0"/>
                <w:sz w:val="24"/>
                <w:szCs w:val="24"/>
                <w14:ligatures w14:val="none"/>
              </w:rPr>
              <w:t xml:space="preserve"> can view</w:t>
            </w:r>
            <w:r w:rsidR="00A46D6A">
              <w:rPr>
                <w:rFonts w:ascii="Arial" w:eastAsia="Times New Roman" w:hAnsi="Arial" w:cs="Arial"/>
                <w:color w:val="000000"/>
                <w:kern w:val="0"/>
                <w:sz w:val="24"/>
                <w:szCs w:val="24"/>
                <w14:ligatures w14:val="none"/>
              </w:rPr>
              <w:t xml:space="preserve"> all the </w:t>
            </w:r>
            <w:r>
              <w:rPr>
                <w:rFonts w:ascii="Arial" w:eastAsia="Times New Roman" w:hAnsi="Arial" w:cs="Arial"/>
                <w:color w:val="000000"/>
                <w:kern w:val="0"/>
                <w:sz w:val="24"/>
                <w:szCs w:val="24"/>
                <w14:ligatures w14:val="none"/>
              </w:rPr>
              <w:t>posts</w:t>
            </w:r>
            <w:r w:rsidR="00491F08">
              <w:rPr>
                <w:rFonts w:ascii="Arial" w:eastAsia="Times New Roman" w:hAnsi="Arial" w:cs="Arial"/>
                <w:color w:val="000000"/>
                <w:kern w:val="0"/>
                <w:sz w:val="24"/>
                <w:szCs w:val="24"/>
                <w14:ligatures w14:val="none"/>
              </w:rPr>
              <w:t xml:space="preserve"> they made </w:t>
            </w:r>
            <w:r w:rsidR="003C6B45">
              <w:rPr>
                <w:rFonts w:ascii="Arial" w:eastAsia="Times New Roman" w:hAnsi="Arial" w:cs="Arial"/>
                <w:color w:val="000000"/>
                <w:kern w:val="0"/>
                <w:sz w:val="24"/>
                <w:szCs w:val="24"/>
                <w14:ligatures w14:val="none"/>
              </w:rPr>
              <w:t>regarding</w:t>
            </w:r>
            <w:r w:rsidR="00491F08">
              <w:rPr>
                <w:rFonts w:ascii="Arial" w:eastAsia="Times New Roman" w:hAnsi="Arial" w:cs="Arial"/>
                <w:color w:val="000000"/>
                <w:kern w:val="0"/>
                <w:sz w:val="24"/>
                <w:szCs w:val="24"/>
                <w14:ligatures w14:val="none"/>
              </w:rPr>
              <w:t xml:space="preserve"> their homies</w:t>
            </w:r>
            <w:r>
              <w:rPr>
                <w:rFonts w:ascii="Arial" w:eastAsia="Times New Roman" w:hAnsi="Arial" w:cs="Arial"/>
                <w:color w:val="000000"/>
                <w:kern w:val="0"/>
                <w:sz w:val="24"/>
                <w:szCs w:val="24"/>
                <w14:ligatures w14:val="none"/>
              </w:rPr>
              <w:t>.</w:t>
            </w:r>
          </w:p>
        </w:tc>
      </w:tr>
      <w:tr w:rsidR="00D62F9E" w:rsidRPr="004F4091" w14:paraId="5C27E246" w14:textId="77777777" w:rsidTr="00F41AF5">
        <w:tc>
          <w:tcPr>
            <w:tcW w:w="1795" w:type="dxa"/>
          </w:tcPr>
          <w:p w14:paraId="2B864BBD"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5A1469B3" w14:textId="21315CB8" w:rsidR="00D62F9E" w:rsidRPr="004F4091" w:rsidRDefault="003D3F51" w:rsidP="003D3F51">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0722C817" wp14:editId="5C62E1C3">
                  <wp:extent cx="1250140" cy="2575807"/>
                  <wp:effectExtent l="0" t="0" r="7620" b="0"/>
                  <wp:docPr id="1641130790" name="Picture 164113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47691" name=""/>
                          <pic:cNvPicPr/>
                        </pic:nvPicPr>
                        <pic:blipFill>
                          <a:blip r:embed="rId15"/>
                          <a:stretch>
                            <a:fillRect/>
                          </a:stretch>
                        </pic:blipFill>
                        <pic:spPr>
                          <a:xfrm>
                            <a:off x="0" y="0"/>
                            <a:ext cx="1268218" cy="2613054"/>
                          </a:xfrm>
                          <a:prstGeom prst="rect">
                            <a:avLst/>
                          </a:prstGeom>
                        </pic:spPr>
                      </pic:pic>
                    </a:graphicData>
                  </a:graphic>
                </wp:inline>
              </w:drawing>
            </w:r>
            <w:r>
              <w:rPr>
                <w:noProof/>
              </w:rPr>
              <w:drawing>
                <wp:inline distT="0" distB="0" distL="0" distR="0" wp14:anchorId="6D686058" wp14:editId="58450335">
                  <wp:extent cx="1240275" cy="2580504"/>
                  <wp:effectExtent l="0" t="0" r="0" b="0"/>
                  <wp:docPr id="1772602887" name="Picture 177260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7349" name=""/>
                          <pic:cNvPicPr/>
                        </pic:nvPicPr>
                        <pic:blipFill>
                          <a:blip r:embed="rId16"/>
                          <a:stretch>
                            <a:fillRect/>
                          </a:stretch>
                        </pic:blipFill>
                        <pic:spPr>
                          <a:xfrm>
                            <a:off x="0" y="0"/>
                            <a:ext cx="1254245" cy="2609570"/>
                          </a:xfrm>
                          <a:prstGeom prst="rect">
                            <a:avLst/>
                          </a:prstGeom>
                        </pic:spPr>
                      </pic:pic>
                    </a:graphicData>
                  </a:graphic>
                </wp:inline>
              </w:drawing>
            </w:r>
          </w:p>
        </w:tc>
      </w:tr>
      <w:tr w:rsidR="00D62F9E" w:rsidRPr="004F4091" w14:paraId="732C6157" w14:textId="77777777" w:rsidTr="00F41AF5">
        <w:tc>
          <w:tcPr>
            <w:tcW w:w="1795" w:type="dxa"/>
          </w:tcPr>
          <w:p w14:paraId="01208701"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57E7D03C" w14:textId="77777777" w:rsidR="00D62F9E" w:rsidRPr="004F4091" w:rsidRDefault="00D62F9E" w:rsidP="00F41AF5">
            <w:pPr>
              <w:tabs>
                <w:tab w:val="right" w:pos="9360"/>
              </w:tabs>
              <w:rPr>
                <w:rFonts w:ascii="Arial" w:eastAsia="Times New Roman" w:hAnsi="Arial" w:cs="Arial"/>
                <w:color w:val="000000"/>
                <w:kern w:val="0"/>
                <w:sz w:val="24"/>
                <w:szCs w:val="24"/>
                <w14:ligatures w14:val="none"/>
              </w:rPr>
            </w:pPr>
          </w:p>
        </w:tc>
      </w:tr>
    </w:tbl>
    <w:p w14:paraId="43DDA3AE" w14:textId="77777777" w:rsidR="006C6066" w:rsidRDefault="006C6066" w:rsidP="006C6066">
      <w:pPr>
        <w:tabs>
          <w:tab w:val="right" w:pos="9360"/>
        </w:tabs>
      </w:pPr>
    </w:p>
    <w:p w14:paraId="37BF3CAC" w14:textId="77777777" w:rsidR="003D3F51" w:rsidRDefault="003D3F51" w:rsidP="006C6066">
      <w:pPr>
        <w:tabs>
          <w:tab w:val="right" w:pos="9360"/>
        </w:tabs>
      </w:pPr>
    </w:p>
    <w:p w14:paraId="1C464A80" w14:textId="77777777" w:rsidR="003D3F51" w:rsidRDefault="003D3F51" w:rsidP="006C6066">
      <w:pPr>
        <w:tabs>
          <w:tab w:val="right" w:pos="9360"/>
        </w:tabs>
      </w:pPr>
    </w:p>
    <w:p w14:paraId="7E38C86A" w14:textId="77777777" w:rsidR="003D3F51" w:rsidRDefault="003D3F51" w:rsidP="006C6066">
      <w:pPr>
        <w:tabs>
          <w:tab w:val="right" w:pos="9360"/>
        </w:tabs>
      </w:pPr>
    </w:p>
    <w:tbl>
      <w:tblPr>
        <w:tblStyle w:val="TableGrid"/>
        <w:tblW w:w="0" w:type="auto"/>
        <w:tblLook w:val="04A0" w:firstRow="1" w:lastRow="0" w:firstColumn="1" w:lastColumn="0" w:noHBand="0" w:noVBand="1"/>
      </w:tblPr>
      <w:tblGrid>
        <w:gridCol w:w="1795"/>
        <w:gridCol w:w="7555"/>
      </w:tblGrid>
      <w:tr w:rsidR="002F7FA2" w:rsidRPr="004F4091" w14:paraId="1861BF8C" w14:textId="77777777" w:rsidTr="002F7FA2">
        <w:tc>
          <w:tcPr>
            <w:tcW w:w="1795" w:type="dxa"/>
          </w:tcPr>
          <w:p w14:paraId="3350071E"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lastRenderedPageBreak/>
              <w:t>Title</w:t>
            </w:r>
          </w:p>
        </w:tc>
        <w:tc>
          <w:tcPr>
            <w:tcW w:w="7555" w:type="dxa"/>
          </w:tcPr>
          <w:p w14:paraId="202DCEC3" w14:textId="5B4B0456" w:rsidR="002F7FA2" w:rsidRPr="004F4091" w:rsidRDefault="002F7FA2"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Create home post (Essential)</w:t>
            </w:r>
          </w:p>
        </w:tc>
      </w:tr>
      <w:tr w:rsidR="002F7FA2" w:rsidRPr="004F4091" w14:paraId="2AA0B7AE" w14:textId="77777777" w:rsidTr="002F7FA2">
        <w:tc>
          <w:tcPr>
            <w:tcW w:w="1795" w:type="dxa"/>
          </w:tcPr>
          <w:p w14:paraId="78FE13E1"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464D9D84" w14:textId="37A6774F" w:rsidR="002F7FA2" w:rsidRPr="004F4091" w:rsidRDefault="002F7FA2"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As a user I want to be able to make a post in one of my homes for </w:t>
            </w:r>
            <w:r w:rsidR="00491F08">
              <w:rPr>
                <w:rFonts w:ascii="Arial" w:eastAsia="Times New Roman" w:hAnsi="Arial" w:cs="Arial"/>
                <w:color w:val="000000"/>
                <w:kern w:val="0"/>
                <w:sz w:val="24"/>
                <w:szCs w:val="24"/>
                <w14:ligatures w14:val="none"/>
              </w:rPr>
              <w:t>me to not forget some information my homie has shared with me</w:t>
            </w:r>
            <w:r>
              <w:rPr>
                <w:rFonts w:ascii="Arial" w:eastAsia="Times New Roman" w:hAnsi="Arial" w:cs="Arial"/>
                <w:color w:val="000000"/>
                <w:kern w:val="0"/>
                <w:sz w:val="24"/>
                <w:szCs w:val="24"/>
                <w14:ligatures w14:val="none"/>
              </w:rPr>
              <w:t>.</w:t>
            </w:r>
          </w:p>
        </w:tc>
      </w:tr>
      <w:tr w:rsidR="002F7FA2" w:rsidRPr="004F4091" w14:paraId="31560C84" w14:textId="77777777" w:rsidTr="002F7FA2">
        <w:tc>
          <w:tcPr>
            <w:tcW w:w="1795" w:type="dxa"/>
          </w:tcPr>
          <w:p w14:paraId="72B3692C"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67D6AA74" w14:textId="0F79F62A" w:rsidR="002F7FA2" w:rsidRPr="004F4091" w:rsidRDefault="002F7FA2"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7682403F" wp14:editId="7D90FCCB">
                  <wp:extent cx="1240035" cy="2580005"/>
                  <wp:effectExtent l="0" t="0" r="0" b="0"/>
                  <wp:docPr id="2138318743" name="Picture 21383187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18743" name="Picture 2138318743" descr="A screenshot of a cell phone&#10;&#10;Description automatically generated"/>
                          <pic:cNvPicPr/>
                        </pic:nvPicPr>
                        <pic:blipFill>
                          <a:blip r:embed="rId16"/>
                          <a:stretch>
                            <a:fillRect/>
                          </a:stretch>
                        </pic:blipFill>
                        <pic:spPr>
                          <a:xfrm>
                            <a:off x="0" y="0"/>
                            <a:ext cx="1255613" cy="2612417"/>
                          </a:xfrm>
                          <a:prstGeom prst="rect">
                            <a:avLst/>
                          </a:prstGeom>
                        </pic:spPr>
                      </pic:pic>
                    </a:graphicData>
                  </a:graphic>
                </wp:inline>
              </w:drawing>
            </w:r>
            <w:r w:rsidR="00A46D6A">
              <w:rPr>
                <w:noProof/>
              </w:rPr>
              <w:drawing>
                <wp:inline distT="0" distB="0" distL="0" distR="0" wp14:anchorId="54E55012" wp14:editId="3DE223B1">
                  <wp:extent cx="1247487" cy="2592597"/>
                  <wp:effectExtent l="0" t="0" r="0" b="0"/>
                  <wp:docPr id="161444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40930" name=""/>
                          <pic:cNvPicPr/>
                        </pic:nvPicPr>
                        <pic:blipFill>
                          <a:blip r:embed="rId17"/>
                          <a:stretch>
                            <a:fillRect/>
                          </a:stretch>
                        </pic:blipFill>
                        <pic:spPr>
                          <a:xfrm>
                            <a:off x="0" y="0"/>
                            <a:ext cx="1259357" cy="2617267"/>
                          </a:xfrm>
                          <a:prstGeom prst="rect">
                            <a:avLst/>
                          </a:prstGeom>
                        </pic:spPr>
                      </pic:pic>
                    </a:graphicData>
                  </a:graphic>
                </wp:inline>
              </w:drawing>
            </w:r>
          </w:p>
        </w:tc>
      </w:tr>
      <w:tr w:rsidR="002F7FA2" w:rsidRPr="004F4091" w14:paraId="14FD10D8" w14:textId="77777777" w:rsidTr="002F7FA2">
        <w:tc>
          <w:tcPr>
            <w:tcW w:w="1795" w:type="dxa"/>
          </w:tcPr>
          <w:p w14:paraId="4D2AFEC4"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057C84BE" w14:textId="43BB65A4" w:rsidR="002F7FA2" w:rsidRPr="004F4091" w:rsidRDefault="002F7FA2"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Given a user is </w:t>
            </w:r>
            <w:r w:rsidR="00A46D6A">
              <w:rPr>
                <w:rFonts w:ascii="Arial" w:eastAsia="Times New Roman" w:hAnsi="Arial" w:cs="Arial"/>
                <w:color w:val="000000"/>
                <w:kern w:val="0"/>
                <w:sz w:val="24"/>
                <w:szCs w:val="24"/>
                <w14:ligatures w14:val="none"/>
              </w:rPr>
              <w:t xml:space="preserve">in a home and they click on “Post” </w:t>
            </w:r>
            <w:r>
              <w:rPr>
                <w:rFonts w:ascii="Arial" w:eastAsia="Times New Roman" w:hAnsi="Arial" w:cs="Arial"/>
                <w:color w:val="000000"/>
                <w:kern w:val="0"/>
                <w:sz w:val="24"/>
                <w:szCs w:val="24"/>
                <w14:ligatures w14:val="none"/>
              </w:rPr>
              <w:t xml:space="preserve">they will be brought to the </w:t>
            </w:r>
            <w:r w:rsidR="00A46D6A">
              <w:rPr>
                <w:rFonts w:ascii="Arial" w:eastAsia="Times New Roman" w:hAnsi="Arial" w:cs="Arial"/>
                <w:color w:val="000000"/>
                <w:kern w:val="0"/>
                <w:sz w:val="24"/>
                <w:szCs w:val="24"/>
                <w14:ligatures w14:val="none"/>
              </w:rPr>
              <w:t>form where they can make and save a post.</w:t>
            </w:r>
          </w:p>
        </w:tc>
      </w:tr>
      <w:tr w:rsidR="002F7FA2" w:rsidRPr="004F4091" w14:paraId="18B563BA" w14:textId="77777777" w:rsidTr="002F7FA2">
        <w:tc>
          <w:tcPr>
            <w:tcW w:w="1795" w:type="dxa"/>
          </w:tcPr>
          <w:p w14:paraId="4B7BDB33"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69951E39" w14:textId="1E66E54A" w:rsidR="002F7FA2" w:rsidRPr="004F4091" w:rsidRDefault="002F7FA2"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67724D80" wp14:editId="0520489A">
                  <wp:extent cx="1260012" cy="2621568"/>
                  <wp:effectExtent l="0" t="0" r="0" b="7620"/>
                  <wp:docPr id="974544570" name="Picture 9745445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44570" name="Picture 974544570" descr="A screenshot of a cell phone&#10;&#10;Description automatically generated"/>
                          <pic:cNvPicPr/>
                        </pic:nvPicPr>
                        <pic:blipFill>
                          <a:blip r:embed="rId16"/>
                          <a:stretch>
                            <a:fillRect/>
                          </a:stretch>
                        </pic:blipFill>
                        <pic:spPr>
                          <a:xfrm>
                            <a:off x="0" y="0"/>
                            <a:ext cx="1275125" cy="2653012"/>
                          </a:xfrm>
                          <a:prstGeom prst="rect">
                            <a:avLst/>
                          </a:prstGeom>
                        </pic:spPr>
                      </pic:pic>
                    </a:graphicData>
                  </a:graphic>
                </wp:inline>
              </w:drawing>
            </w:r>
            <w:r w:rsidR="00A46D6A">
              <w:rPr>
                <w:noProof/>
              </w:rPr>
              <w:drawing>
                <wp:inline distT="0" distB="0" distL="0" distR="0" wp14:anchorId="6C76FC41" wp14:editId="5BD6A039">
                  <wp:extent cx="1264953" cy="2628897"/>
                  <wp:effectExtent l="0" t="0" r="0" b="635"/>
                  <wp:docPr id="172614125" name="Picture 17261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40930" name=""/>
                          <pic:cNvPicPr/>
                        </pic:nvPicPr>
                        <pic:blipFill>
                          <a:blip r:embed="rId17"/>
                          <a:stretch>
                            <a:fillRect/>
                          </a:stretch>
                        </pic:blipFill>
                        <pic:spPr>
                          <a:xfrm>
                            <a:off x="0" y="0"/>
                            <a:ext cx="1277971" cy="2655952"/>
                          </a:xfrm>
                          <a:prstGeom prst="rect">
                            <a:avLst/>
                          </a:prstGeom>
                        </pic:spPr>
                      </pic:pic>
                    </a:graphicData>
                  </a:graphic>
                </wp:inline>
              </w:drawing>
            </w:r>
            <w:r>
              <w:rPr>
                <w:noProof/>
              </w:rPr>
              <w:drawing>
                <wp:inline distT="0" distB="0" distL="0" distR="0" wp14:anchorId="47F6DC16" wp14:editId="7BBB0C43">
                  <wp:extent cx="1270659" cy="2626849"/>
                  <wp:effectExtent l="0" t="0" r="5715" b="2540"/>
                  <wp:docPr id="726596479" name="Picture 726596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96479" name="Picture 726596479" descr="A screenshot of a cell phone&#10;&#10;Description automatically generated"/>
                          <pic:cNvPicPr/>
                        </pic:nvPicPr>
                        <pic:blipFill>
                          <a:blip r:embed="rId18"/>
                          <a:stretch>
                            <a:fillRect/>
                          </a:stretch>
                        </pic:blipFill>
                        <pic:spPr>
                          <a:xfrm>
                            <a:off x="0" y="0"/>
                            <a:ext cx="1293402" cy="2673867"/>
                          </a:xfrm>
                          <a:prstGeom prst="rect">
                            <a:avLst/>
                          </a:prstGeom>
                        </pic:spPr>
                      </pic:pic>
                    </a:graphicData>
                  </a:graphic>
                </wp:inline>
              </w:drawing>
            </w:r>
          </w:p>
        </w:tc>
      </w:tr>
      <w:tr w:rsidR="002F7FA2" w:rsidRPr="004F4091" w14:paraId="49825477" w14:textId="77777777" w:rsidTr="002F7FA2">
        <w:tc>
          <w:tcPr>
            <w:tcW w:w="1795" w:type="dxa"/>
          </w:tcPr>
          <w:p w14:paraId="01BF8315"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2B146C0F" w14:textId="77777777" w:rsidR="002F7FA2" w:rsidRPr="004F4091" w:rsidRDefault="002F7FA2" w:rsidP="00F41AF5">
            <w:pPr>
              <w:tabs>
                <w:tab w:val="right" w:pos="9360"/>
              </w:tabs>
              <w:rPr>
                <w:rFonts w:ascii="Arial" w:eastAsia="Times New Roman" w:hAnsi="Arial" w:cs="Arial"/>
                <w:color w:val="000000"/>
                <w:kern w:val="0"/>
                <w:sz w:val="24"/>
                <w:szCs w:val="24"/>
                <w14:ligatures w14:val="none"/>
              </w:rPr>
            </w:pPr>
          </w:p>
        </w:tc>
      </w:tr>
    </w:tbl>
    <w:p w14:paraId="14F07202" w14:textId="77777777" w:rsidR="00D62F9E" w:rsidRDefault="00D62F9E" w:rsidP="006C6066">
      <w:pPr>
        <w:tabs>
          <w:tab w:val="right" w:pos="9360"/>
        </w:tabs>
      </w:pPr>
    </w:p>
    <w:p w14:paraId="01A8D859" w14:textId="77777777" w:rsidR="00A46D6A" w:rsidRDefault="00A46D6A" w:rsidP="006C6066">
      <w:pPr>
        <w:tabs>
          <w:tab w:val="right" w:pos="9360"/>
        </w:tabs>
      </w:pPr>
    </w:p>
    <w:p w14:paraId="6F00885C" w14:textId="77777777" w:rsidR="00A46D6A" w:rsidRDefault="00A46D6A" w:rsidP="006C6066">
      <w:pPr>
        <w:tabs>
          <w:tab w:val="right" w:pos="9360"/>
        </w:tabs>
      </w:pPr>
    </w:p>
    <w:p w14:paraId="6FF62AFA" w14:textId="77777777" w:rsidR="00A46D6A" w:rsidRDefault="00A46D6A" w:rsidP="006C6066">
      <w:pPr>
        <w:tabs>
          <w:tab w:val="right" w:pos="9360"/>
        </w:tabs>
      </w:pPr>
    </w:p>
    <w:p w14:paraId="70C9D84E" w14:textId="77777777" w:rsidR="00A46D6A" w:rsidRDefault="00A46D6A" w:rsidP="006C6066">
      <w:pPr>
        <w:tabs>
          <w:tab w:val="right" w:pos="9360"/>
        </w:tabs>
      </w:pPr>
    </w:p>
    <w:p w14:paraId="54F30CEC" w14:textId="77777777" w:rsidR="00A46D6A" w:rsidRDefault="00A46D6A" w:rsidP="006C6066">
      <w:pPr>
        <w:tabs>
          <w:tab w:val="right" w:pos="9360"/>
        </w:tabs>
      </w:pPr>
    </w:p>
    <w:p w14:paraId="3975EC1A" w14:textId="77777777" w:rsidR="00A46D6A" w:rsidRDefault="00A46D6A" w:rsidP="006C6066">
      <w:pPr>
        <w:tabs>
          <w:tab w:val="right" w:pos="9360"/>
        </w:tabs>
      </w:pPr>
    </w:p>
    <w:tbl>
      <w:tblPr>
        <w:tblStyle w:val="TableGrid"/>
        <w:tblW w:w="0" w:type="auto"/>
        <w:tblLook w:val="04A0" w:firstRow="1" w:lastRow="0" w:firstColumn="1" w:lastColumn="0" w:noHBand="0" w:noVBand="1"/>
      </w:tblPr>
      <w:tblGrid>
        <w:gridCol w:w="1795"/>
        <w:gridCol w:w="7555"/>
      </w:tblGrid>
      <w:tr w:rsidR="00A46D6A" w:rsidRPr="004F4091" w14:paraId="5D2920D8" w14:textId="77777777" w:rsidTr="00F41AF5">
        <w:tc>
          <w:tcPr>
            <w:tcW w:w="1795" w:type="dxa"/>
          </w:tcPr>
          <w:p w14:paraId="4266764C"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lastRenderedPageBreak/>
              <w:t>Title</w:t>
            </w:r>
          </w:p>
        </w:tc>
        <w:tc>
          <w:tcPr>
            <w:tcW w:w="7555" w:type="dxa"/>
          </w:tcPr>
          <w:p w14:paraId="6FD518E6" w14:textId="71D7E1FC" w:rsidR="00A46D6A" w:rsidRPr="004F4091" w:rsidRDefault="00A46D6A"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Create Homie account (Desirable)</w:t>
            </w:r>
          </w:p>
        </w:tc>
      </w:tr>
      <w:tr w:rsidR="00A46D6A" w:rsidRPr="004F4091" w14:paraId="39DE620A" w14:textId="77777777" w:rsidTr="00F41AF5">
        <w:tc>
          <w:tcPr>
            <w:tcW w:w="1795" w:type="dxa"/>
          </w:tcPr>
          <w:p w14:paraId="0DDDF0E3"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166EF5F4" w14:textId="2EB4A4A1" w:rsidR="00A46D6A" w:rsidRPr="004F4091" w:rsidRDefault="00A46D6A"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As a user I would like to create a Homies account </w:t>
            </w:r>
            <w:r w:rsidR="003A13B4">
              <w:rPr>
                <w:rFonts w:ascii="Arial" w:eastAsia="Times New Roman" w:hAnsi="Arial" w:cs="Arial"/>
                <w:color w:val="000000"/>
                <w:kern w:val="0"/>
                <w:sz w:val="24"/>
                <w:szCs w:val="24"/>
                <w14:ligatures w14:val="none"/>
              </w:rPr>
              <w:t>so I can enjoy all that Homies has to offer.</w:t>
            </w:r>
          </w:p>
        </w:tc>
      </w:tr>
      <w:tr w:rsidR="00A46D6A" w:rsidRPr="004F4091" w14:paraId="764EF373" w14:textId="77777777" w:rsidTr="00F41AF5">
        <w:tc>
          <w:tcPr>
            <w:tcW w:w="1795" w:type="dxa"/>
          </w:tcPr>
          <w:p w14:paraId="2363EFA7"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4BEDA139" w14:textId="30A260DF" w:rsidR="00A46D6A" w:rsidRPr="004F4091" w:rsidRDefault="00B55C36"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45038491" wp14:editId="5D113E9B">
                  <wp:extent cx="1251216" cy="2580894"/>
                  <wp:effectExtent l="0" t="0" r="6350" b="0"/>
                  <wp:docPr id="27851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15815" name=""/>
                          <pic:cNvPicPr/>
                        </pic:nvPicPr>
                        <pic:blipFill>
                          <a:blip r:embed="rId19"/>
                          <a:stretch>
                            <a:fillRect/>
                          </a:stretch>
                        </pic:blipFill>
                        <pic:spPr>
                          <a:xfrm>
                            <a:off x="0" y="0"/>
                            <a:ext cx="1267637" cy="2614767"/>
                          </a:xfrm>
                          <a:prstGeom prst="rect">
                            <a:avLst/>
                          </a:prstGeom>
                        </pic:spPr>
                      </pic:pic>
                    </a:graphicData>
                  </a:graphic>
                </wp:inline>
              </w:drawing>
            </w:r>
            <w:r>
              <w:rPr>
                <w:noProof/>
              </w:rPr>
              <w:t xml:space="preserve"> </w:t>
            </w:r>
            <w:r>
              <w:rPr>
                <w:noProof/>
              </w:rPr>
              <w:drawing>
                <wp:inline distT="0" distB="0" distL="0" distR="0" wp14:anchorId="2901ABEE" wp14:editId="44304671">
                  <wp:extent cx="1253320" cy="2582358"/>
                  <wp:effectExtent l="0" t="0" r="4445" b="8890"/>
                  <wp:docPr id="16285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3616" name=""/>
                          <pic:cNvPicPr/>
                        </pic:nvPicPr>
                        <pic:blipFill>
                          <a:blip r:embed="rId20"/>
                          <a:stretch>
                            <a:fillRect/>
                          </a:stretch>
                        </pic:blipFill>
                        <pic:spPr>
                          <a:xfrm>
                            <a:off x="0" y="0"/>
                            <a:ext cx="1272149" cy="2621154"/>
                          </a:xfrm>
                          <a:prstGeom prst="rect">
                            <a:avLst/>
                          </a:prstGeom>
                        </pic:spPr>
                      </pic:pic>
                    </a:graphicData>
                  </a:graphic>
                </wp:inline>
              </w:drawing>
            </w:r>
          </w:p>
        </w:tc>
      </w:tr>
      <w:tr w:rsidR="00A46D6A" w:rsidRPr="004F4091" w14:paraId="5092C3AA" w14:textId="77777777" w:rsidTr="00F41AF5">
        <w:tc>
          <w:tcPr>
            <w:tcW w:w="1795" w:type="dxa"/>
          </w:tcPr>
          <w:p w14:paraId="4DDE8A9F"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6D78DBBD" w14:textId="116FAF33" w:rsidR="00A46D6A" w:rsidRPr="004F4091" w:rsidRDefault="00B55C36"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Given a user opens Homies and is not logged and clicks “Sign Up” they will be brought to the “Sign Up” page where they can create an account.</w:t>
            </w:r>
          </w:p>
        </w:tc>
      </w:tr>
      <w:tr w:rsidR="00A46D6A" w:rsidRPr="004F4091" w14:paraId="7D850B33" w14:textId="77777777" w:rsidTr="00F41AF5">
        <w:tc>
          <w:tcPr>
            <w:tcW w:w="1795" w:type="dxa"/>
          </w:tcPr>
          <w:p w14:paraId="29694114"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45F25A75" w14:textId="129E806F" w:rsidR="00A46D6A" w:rsidRPr="004F4091" w:rsidRDefault="00B55C36"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1E3A5825" wp14:editId="3F545497">
                  <wp:extent cx="1251216" cy="2580894"/>
                  <wp:effectExtent l="0" t="0" r="6350" b="0"/>
                  <wp:docPr id="1053589278" name="Picture 105358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15815" name=""/>
                          <pic:cNvPicPr/>
                        </pic:nvPicPr>
                        <pic:blipFill>
                          <a:blip r:embed="rId19"/>
                          <a:stretch>
                            <a:fillRect/>
                          </a:stretch>
                        </pic:blipFill>
                        <pic:spPr>
                          <a:xfrm>
                            <a:off x="0" y="0"/>
                            <a:ext cx="1267637" cy="2614767"/>
                          </a:xfrm>
                          <a:prstGeom prst="rect">
                            <a:avLst/>
                          </a:prstGeom>
                        </pic:spPr>
                      </pic:pic>
                    </a:graphicData>
                  </a:graphic>
                </wp:inline>
              </w:drawing>
            </w:r>
            <w:r>
              <w:rPr>
                <w:noProof/>
              </w:rPr>
              <w:drawing>
                <wp:inline distT="0" distB="0" distL="0" distR="0" wp14:anchorId="65B1E48F" wp14:editId="749A31AA">
                  <wp:extent cx="1253320" cy="2582358"/>
                  <wp:effectExtent l="0" t="0" r="4445" b="8890"/>
                  <wp:docPr id="1895928967" name="Picture 1895928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3616" name=""/>
                          <pic:cNvPicPr/>
                        </pic:nvPicPr>
                        <pic:blipFill>
                          <a:blip r:embed="rId20"/>
                          <a:stretch>
                            <a:fillRect/>
                          </a:stretch>
                        </pic:blipFill>
                        <pic:spPr>
                          <a:xfrm>
                            <a:off x="0" y="0"/>
                            <a:ext cx="1272149" cy="2621154"/>
                          </a:xfrm>
                          <a:prstGeom prst="rect">
                            <a:avLst/>
                          </a:prstGeom>
                        </pic:spPr>
                      </pic:pic>
                    </a:graphicData>
                  </a:graphic>
                </wp:inline>
              </w:drawing>
            </w:r>
          </w:p>
        </w:tc>
      </w:tr>
      <w:tr w:rsidR="00A46D6A" w:rsidRPr="004F4091" w14:paraId="13D528A9" w14:textId="77777777" w:rsidTr="00F41AF5">
        <w:tc>
          <w:tcPr>
            <w:tcW w:w="1795" w:type="dxa"/>
          </w:tcPr>
          <w:p w14:paraId="740B956A"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7B70074E" w14:textId="77777777" w:rsidR="00A46D6A" w:rsidRPr="004F4091" w:rsidRDefault="00A46D6A" w:rsidP="00F41AF5">
            <w:pPr>
              <w:tabs>
                <w:tab w:val="right" w:pos="9360"/>
              </w:tabs>
              <w:rPr>
                <w:rFonts w:ascii="Arial" w:eastAsia="Times New Roman" w:hAnsi="Arial" w:cs="Arial"/>
                <w:color w:val="000000"/>
                <w:kern w:val="0"/>
                <w:sz w:val="24"/>
                <w:szCs w:val="24"/>
                <w14:ligatures w14:val="none"/>
              </w:rPr>
            </w:pPr>
          </w:p>
        </w:tc>
      </w:tr>
    </w:tbl>
    <w:p w14:paraId="43F252FC" w14:textId="77777777" w:rsidR="00A46D6A" w:rsidRDefault="00A46D6A" w:rsidP="006C6066">
      <w:pPr>
        <w:tabs>
          <w:tab w:val="right" w:pos="9360"/>
        </w:tabs>
      </w:pPr>
    </w:p>
    <w:p w14:paraId="70C90665" w14:textId="77777777" w:rsidR="00B55C36" w:rsidRDefault="00B55C36" w:rsidP="006C6066">
      <w:pPr>
        <w:tabs>
          <w:tab w:val="right" w:pos="9360"/>
        </w:tabs>
      </w:pPr>
    </w:p>
    <w:p w14:paraId="1318EE8B" w14:textId="77777777" w:rsidR="00B55C36" w:rsidRDefault="00B55C36" w:rsidP="006C6066">
      <w:pPr>
        <w:tabs>
          <w:tab w:val="right" w:pos="9360"/>
        </w:tabs>
      </w:pPr>
    </w:p>
    <w:p w14:paraId="6BAFA8BA" w14:textId="77777777" w:rsidR="00B55C36" w:rsidRDefault="00B55C36" w:rsidP="006C6066">
      <w:pPr>
        <w:tabs>
          <w:tab w:val="right" w:pos="9360"/>
        </w:tabs>
      </w:pPr>
    </w:p>
    <w:p w14:paraId="1AB20F7A" w14:textId="77777777" w:rsidR="00B55C36" w:rsidRDefault="00B55C36" w:rsidP="006C6066">
      <w:pPr>
        <w:tabs>
          <w:tab w:val="right" w:pos="9360"/>
        </w:tabs>
      </w:pPr>
    </w:p>
    <w:p w14:paraId="2CD6DF88" w14:textId="77777777" w:rsidR="00B55C36" w:rsidRDefault="00B55C36" w:rsidP="006C6066">
      <w:pPr>
        <w:tabs>
          <w:tab w:val="right" w:pos="9360"/>
        </w:tabs>
      </w:pPr>
    </w:p>
    <w:tbl>
      <w:tblPr>
        <w:tblStyle w:val="TableGrid"/>
        <w:tblW w:w="0" w:type="auto"/>
        <w:tblLook w:val="04A0" w:firstRow="1" w:lastRow="0" w:firstColumn="1" w:lastColumn="0" w:noHBand="0" w:noVBand="1"/>
      </w:tblPr>
      <w:tblGrid>
        <w:gridCol w:w="1795"/>
        <w:gridCol w:w="7555"/>
      </w:tblGrid>
      <w:tr w:rsidR="00B55C36" w:rsidRPr="004F4091" w14:paraId="13CA41E0" w14:textId="77777777" w:rsidTr="00F41AF5">
        <w:tc>
          <w:tcPr>
            <w:tcW w:w="1795" w:type="dxa"/>
          </w:tcPr>
          <w:p w14:paraId="578D3056"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lastRenderedPageBreak/>
              <w:t>Title</w:t>
            </w:r>
          </w:p>
        </w:tc>
        <w:tc>
          <w:tcPr>
            <w:tcW w:w="7555" w:type="dxa"/>
          </w:tcPr>
          <w:p w14:paraId="5E8447FB" w14:textId="68B54243" w:rsidR="00B55C36" w:rsidRPr="004F4091" w:rsidRDefault="00B55C36"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Connect Homes (Optional)</w:t>
            </w:r>
          </w:p>
        </w:tc>
      </w:tr>
      <w:tr w:rsidR="00B55C36" w:rsidRPr="004F4091" w14:paraId="690E954F" w14:textId="77777777" w:rsidTr="00F41AF5">
        <w:tc>
          <w:tcPr>
            <w:tcW w:w="1795" w:type="dxa"/>
          </w:tcPr>
          <w:p w14:paraId="514DF21C"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Description</w:t>
            </w:r>
          </w:p>
        </w:tc>
        <w:tc>
          <w:tcPr>
            <w:tcW w:w="7555" w:type="dxa"/>
          </w:tcPr>
          <w:p w14:paraId="364DFDCE" w14:textId="50F6D412" w:rsidR="00B55C36" w:rsidRPr="004F4091" w:rsidRDefault="00B55C36"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As a user I would like to be able to </w:t>
            </w:r>
            <w:proofErr w:type="gramStart"/>
            <w:r>
              <w:rPr>
                <w:rFonts w:ascii="Arial" w:eastAsia="Times New Roman" w:hAnsi="Arial" w:cs="Arial"/>
                <w:color w:val="000000"/>
                <w:kern w:val="0"/>
                <w:sz w:val="24"/>
                <w:szCs w:val="24"/>
                <w14:ligatures w14:val="none"/>
              </w:rPr>
              <w:t>actually connect</w:t>
            </w:r>
            <w:proofErr w:type="gramEnd"/>
            <w:r>
              <w:rPr>
                <w:rFonts w:ascii="Arial" w:eastAsia="Times New Roman" w:hAnsi="Arial" w:cs="Arial"/>
                <w:color w:val="000000"/>
                <w:kern w:val="0"/>
                <w:sz w:val="24"/>
                <w:szCs w:val="24"/>
                <w14:ligatures w14:val="none"/>
              </w:rPr>
              <w:t xml:space="preserve"> with my homies so that I can view not just my posts but theirs.</w:t>
            </w:r>
          </w:p>
        </w:tc>
      </w:tr>
      <w:tr w:rsidR="00B55C36" w:rsidRPr="004F4091" w14:paraId="0F2CDA87" w14:textId="77777777" w:rsidTr="00F41AF5">
        <w:tc>
          <w:tcPr>
            <w:tcW w:w="1795" w:type="dxa"/>
          </w:tcPr>
          <w:p w14:paraId="6F82F0DB"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Mockups</w:t>
            </w:r>
          </w:p>
        </w:tc>
        <w:tc>
          <w:tcPr>
            <w:tcW w:w="7555" w:type="dxa"/>
          </w:tcPr>
          <w:p w14:paraId="0D5EF6C0" w14:textId="6D51311D" w:rsidR="00B55C36" w:rsidRPr="004F4091" w:rsidRDefault="00491F08"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11C69902" wp14:editId="6FB40C29">
                  <wp:extent cx="1267716" cy="2629158"/>
                  <wp:effectExtent l="0" t="0" r="8890" b="0"/>
                  <wp:docPr id="110361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18351" name=""/>
                          <pic:cNvPicPr/>
                        </pic:nvPicPr>
                        <pic:blipFill>
                          <a:blip r:embed="rId21"/>
                          <a:stretch>
                            <a:fillRect/>
                          </a:stretch>
                        </pic:blipFill>
                        <pic:spPr>
                          <a:xfrm>
                            <a:off x="0" y="0"/>
                            <a:ext cx="1299908" cy="2695921"/>
                          </a:xfrm>
                          <a:prstGeom prst="rect">
                            <a:avLst/>
                          </a:prstGeom>
                        </pic:spPr>
                      </pic:pic>
                    </a:graphicData>
                  </a:graphic>
                </wp:inline>
              </w:drawing>
            </w:r>
            <w:r>
              <w:rPr>
                <w:noProof/>
              </w:rPr>
              <w:drawing>
                <wp:inline distT="0" distB="0" distL="0" distR="0" wp14:anchorId="463150E0" wp14:editId="25796443">
                  <wp:extent cx="1261829" cy="2605274"/>
                  <wp:effectExtent l="0" t="0" r="0" b="5080"/>
                  <wp:docPr id="16347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118" name=""/>
                          <pic:cNvPicPr/>
                        </pic:nvPicPr>
                        <pic:blipFill>
                          <a:blip r:embed="rId22"/>
                          <a:stretch>
                            <a:fillRect/>
                          </a:stretch>
                        </pic:blipFill>
                        <pic:spPr>
                          <a:xfrm>
                            <a:off x="0" y="0"/>
                            <a:ext cx="1276520" cy="2635607"/>
                          </a:xfrm>
                          <a:prstGeom prst="rect">
                            <a:avLst/>
                          </a:prstGeom>
                        </pic:spPr>
                      </pic:pic>
                    </a:graphicData>
                  </a:graphic>
                </wp:inline>
              </w:drawing>
            </w:r>
            <w:r w:rsidR="00B55C36">
              <w:rPr>
                <w:noProof/>
              </w:rPr>
              <w:t xml:space="preserve"> </w:t>
            </w:r>
          </w:p>
        </w:tc>
      </w:tr>
      <w:tr w:rsidR="00B55C36" w:rsidRPr="004F4091" w14:paraId="581E88A7" w14:textId="77777777" w:rsidTr="00F41AF5">
        <w:tc>
          <w:tcPr>
            <w:tcW w:w="1795" w:type="dxa"/>
          </w:tcPr>
          <w:p w14:paraId="46C8180D"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Acceptance tests</w:t>
            </w:r>
          </w:p>
        </w:tc>
        <w:tc>
          <w:tcPr>
            <w:tcW w:w="7555" w:type="dxa"/>
          </w:tcPr>
          <w:p w14:paraId="054F8E9B" w14:textId="205B237E" w:rsidR="00B55C36" w:rsidRPr="004F4091" w:rsidRDefault="00491F08" w:rsidP="00F41AF5">
            <w:pPr>
              <w:tabs>
                <w:tab w:val="right" w:pos="9360"/>
              </w:tabs>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Given a user is in a home and clicks “Connect with homies” they will be brought to the “Connect” page where they can request for another user to join their home.</w:t>
            </w:r>
          </w:p>
        </w:tc>
      </w:tr>
      <w:tr w:rsidR="00B55C36" w:rsidRPr="004F4091" w14:paraId="46C633B5" w14:textId="77777777" w:rsidTr="00F41AF5">
        <w:tc>
          <w:tcPr>
            <w:tcW w:w="1795" w:type="dxa"/>
          </w:tcPr>
          <w:p w14:paraId="266D5F49"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Test Results</w:t>
            </w:r>
          </w:p>
        </w:tc>
        <w:tc>
          <w:tcPr>
            <w:tcW w:w="7555" w:type="dxa"/>
          </w:tcPr>
          <w:p w14:paraId="4CED4D95" w14:textId="4A21D7B7" w:rsidR="00B55C36" w:rsidRPr="004F4091" w:rsidRDefault="00491F08" w:rsidP="00F41AF5">
            <w:pPr>
              <w:tabs>
                <w:tab w:val="right" w:pos="9360"/>
              </w:tabs>
              <w:jc w:val="center"/>
              <w:rPr>
                <w:rFonts w:ascii="Arial" w:eastAsia="Times New Roman" w:hAnsi="Arial" w:cs="Arial"/>
                <w:color w:val="000000"/>
                <w:kern w:val="0"/>
                <w:sz w:val="24"/>
                <w:szCs w:val="24"/>
                <w14:ligatures w14:val="none"/>
              </w:rPr>
            </w:pPr>
            <w:r>
              <w:rPr>
                <w:noProof/>
              </w:rPr>
              <w:drawing>
                <wp:inline distT="0" distB="0" distL="0" distR="0" wp14:anchorId="455B0F75" wp14:editId="516CCC93">
                  <wp:extent cx="1267716" cy="2629158"/>
                  <wp:effectExtent l="0" t="0" r="8890" b="0"/>
                  <wp:docPr id="2051223717" name="Picture 2051223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18351" name=""/>
                          <pic:cNvPicPr/>
                        </pic:nvPicPr>
                        <pic:blipFill>
                          <a:blip r:embed="rId21"/>
                          <a:stretch>
                            <a:fillRect/>
                          </a:stretch>
                        </pic:blipFill>
                        <pic:spPr>
                          <a:xfrm>
                            <a:off x="0" y="0"/>
                            <a:ext cx="1299908" cy="2695921"/>
                          </a:xfrm>
                          <a:prstGeom prst="rect">
                            <a:avLst/>
                          </a:prstGeom>
                        </pic:spPr>
                      </pic:pic>
                    </a:graphicData>
                  </a:graphic>
                </wp:inline>
              </w:drawing>
            </w:r>
            <w:r>
              <w:rPr>
                <w:noProof/>
              </w:rPr>
              <w:drawing>
                <wp:inline distT="0" distB="0" distL="0" distR="0" wp14:anchorId="0F5D58C8" wp14:editId="0B23A735">
                  <wp:extent cx="1261829" cy="2605274"/>
                  <wp:effectExtent l="0" t="0" r="0" b="5080"/>
                  <wp:docPr id="65592750" name="Picture 6559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118" name=""/>
                          <pic:cNvPicPr/>
                        </pic:nvPicPr>
                        <pic:blipFill>
                          <a:blip r:embed="rId22"/>
                          <a:stretch>
                            <a:fillRect/>
                          </a:stretch>
                        </pic:blipFill>
                        <pic:spPr>
                          <a:xfrm>
                            <a:off x="0" y="0"/>
                            <a:ext cx="1276520" cy="2635607"/>
                          </a:xfrm>
                          <a:prstGeom prst="rect">
                            <a:avLst/>
                          </a:prstGeom>
                        </pic:spPr>
                      </pic:pic>
                    </a:graphicData>
                  </a:graphic>
                </wp:inline>
              </w:drawing>
            </w:r>
          </w:p>
        </w:tc>
      </w:tr>
      <w:tr w:rsidR="00B55C36" w:rsidRPr="004F4091" w14:paraId="759300E9" w14:textId="77777777" w:rsidTr="00F41AF5">
        <w:tc>
          <w:tcPr>
            <w:tcW w:w="1795" w:type="dxa"/>
          </w:tcPr>
          <w:p w14:paraId="3CBA73C8"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r w:rsidRPr="004F4091">
              <w:rPr>
                <w:rFonts w:ascii="Arial" w:eastAsia="Times New Roman" w:hAnsi="Arial" w:cs="Arial"/>
                <w:color w:val="000000"/>
                <w:kern w:val="0"/>
                <w:sz w:val="24"/>
                <w:szCs w:val="24"/>
                <w14:ligatures w14:val="none"/>
              </w:rPr>
              <w:t>Status</w:t>
            </w:r>
          </w:p>
        </w:tc>
        <w:tc>
          <w:tcPr>
            <w:tcW w:w="7555" w:type="dxa"/>
          </w:tcPr>
          <w:p w14:paraId="57F88F01" w14:textId="77777777" w:rsidR="00B55C36" w:rsidRPr="004F4091" w:rsidRDefault="00B55C36" w:rsidP="00F41AF5">
            <w:pPr>
              <w:tabs>
                <w:tab w:val="right" w:pos="9360"/>
              </w:tabs>
              <w:rPr>
                <w:rFonts w:ascii="Arial" w:eastAsia="Times New Roman" w:hAnsi="Arial" w:cs="Arial"/>
                <w:color w:val="000000"/>
                <w:kern w:val="0"/>
                <w:sz w:val="24"/>
                <w:szCs w:val="24"/>
                <w14:ligatures w14:val="none"/>
              </w:rPr>
            </w:pPr>
          </w:p>
        </w:tc>
      </w:tr>
    </w:tbl>
    <w:p w14:paraId="58C32E4C" w14:textId="77777777" w:rsidR="00B55C36" w:rsidRDefault="00B55C36" w:rsidP="006C6066">
      <w:pPr>
        <w:tabs>
          <w:tab w:val="right" w:pos="9360"/>
        </w:tabs>
      </w:pPr>
    </w:p>
    <w:p w14:paraId="4ABBF157" w14:textId="77777777" w:rsidR="00B87090" w:rsidRDefault="00B87090" w:rsidP="006C6066">
      <w:pPr>
        <w:tabs>
          <w:tab w:val="right" w:pos="9360"/>
        </w:tabs>
      </w:pPr>
    </w:p>
    <w:p w14:paraId="0BF351B7" w14:textId="77777777" w:rsidR="00B87090" w:rsidRDefault="00B87090" w:rsidP="006C6066">
      <w:pPr>
        <w:tabs>
          <w:tab w:val="right" w:pos="9360"/>
        </w:tabs>
      </w:pPr>
    </w:p>
    <w:p w14:paraId="60E3086D" w14:textId="77777777" w:rsidR="00B87090" w:rsidRDefault="00B87090" w:rsidP="006C6066">
      <w:pPr>
        <w:tabs>
          <w:tab w:val="right" w:pos="9360"/>
        </w:tabs>
      </w:pPr>
    </w:p>
    <w:p w14:paraId="71734E81" w14:textId="77777777" w:rsidR="00B87090" w:rsidRDefault="00B87090" w:rsidP="006C6066">
      <w:pPr>
        <w:tabs>
          <w:tab w:val="right" w:pos="9360"/>
        </w:tabs>
      </w:pPr>
    </w:p>
    <w:p w14:paraId="0CCD55A0" w14:textId="77777777" w:rsidR="00B87090" w:rsidRDefault="00B87090" w:rsidP="006C6066">
      <w:pPr>
        <w:tabs>
          <w:tab w:val="right" w:pos="9360"/>
        </w:tabs>
      </w:pPr>
    </w:p>
    <w:p w14:paraId="5747A224" w14:textId="5584EDC3" w:rsidR="00B87090" w:rsidRDefault="00B87090" w:rsidP="00B87090">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lastRenderedPageBreak/>
        <w:t>Design and Implementation</w:t>
      </w:r>
    </w:p>
    <w:p w14:paraId="202748FB" w14:textId="77777777" w:rsidR="00B87090" w:rsidRPr="00B87090" w:rsidRDefault="00B87090" w:rsidP="00B87090">
      <w:pPr>
        <w:tabs>
          <w:tab w:val="right" w:pos="9360"/>
        </w:tabs>
        <w:rPr>
          <w:rFonts w:ascii="Arial" w:eastAsia="Times New Roman" w:hAnsi="Arial" w:cs="Arial"/>
          <w:b/>
          <w:bCs/>
          <w:color w:val="000000"/>
          <w:kern w:val="0"/>
          <w:sz w:val="28"/>
          <w:szCs w:val="28"/>
          <w:u w:val="single"/>
          <w14:ligatures w14:val="none"/>
        </w:rPr>
      </w:pPr>
    </w:p>
    <w:p w14:paraId="523931FA" w14:textId="68493EC5" w:rsidR="00B87090" w:rsidRPr="00B87090" w:rsidRDefault="00B87090" w:rsidP="00B87090">
      <w:pPr>
        <w:pStyle w:val="ListParagraph"/>
        <w:numPr>
          <w:ilvl w:val="0"/>
          <w:numId w:val="4"/>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color w:val="000000"/>
          <w:kern w:val="0"/>
          <w:sz w:val="28"/>
          <w:szCs w:val="28"/>
          <w14:ligatures w14:val="none"/>
        </w:rPr>
        <w:t>Homies will be implemented using MVC architecture.</w:t>
      </w:r>
    </w:p>
    <w:p w14:paraId="7EC7E010" w14:textId="69BA07A8" w:rsidR="00B87090" w:rsidRPr="00B87090" w:rsidRDefault="00B87090" w:rsidP="00B87090">
      <w:pPr>
        <w:pStyle w:val="ListParagraph"/>
        <w:numPr>
          <w:ilvl w:val="0"/>
          <w:numId w:val="4"/>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color w:val="000000"/>
          <w:kern w:val="0"/>
          <w:sz w:val="28"/>
          <w:szCs w:val="28"/>
          <w14:ligatures w14:val="none"/>
        </w:rPr>
        <w:t>I will need to be able to create multiple pages that a user can interact with for any of the actions mentioned above.</w:t>
      </w:r>
    </w:p>
    <w:p w14:paraId="0618D280" w14:textId="7157B2A1" w:rsidR="00B87090" w:rsidRPr="00B87090" w:rsidRDefault="00B87090" w:rsidP="00B87090">
      <w:pPr>
        <w:pStyle w:val="ListParagraph"/>
        <w:numPr>
          <w:ilvl w:val="0"/>
          <w:numId w:val="4"/>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color w:val="000000"/>
          <w:kern w:val="0"/>
          <w:sz w:val="28"/>
          <w:szCs w:val="28"/>
          <w14:ligatures w14:val="none"/>
        </w:rPr>
        <w:t>If I can, I will have to support a database that will be able to store user emails and passwords and logins.</w:t>
      </w:r>
    </w:p>
    <w:p w14:paraId="642E2209" w14:textId="1C2F2E4A" w:rsidR="00B87090" w:rsidRPr="00B87090" w:rsidRDefault="00B87090" w:rsidP="00B87090">
      <w:pPr>
        <w:pStyle w:val="ListParagraph"/>
        <w:numPr>
          <w:ilvl w:val="0"/>
          <w:numId w:val="4"/>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color w:val="000000"/>
          <w:kern w:val="0"/>
          <w:sz w:val="28"/>
          <w:szCs w:val="28"/>
          <w14:ligatures w14:val="none"/>
        </w:rPr>
        <w:t xml:space="preserve">I will also need </w:t>
      </w:r>
      <w:r w:rsidR="003C6B45">
        <w:rPr>
          <w:rFonts w:ascii="Arial" w:eastAsia="Times New Roman" w:hAnsi="Arial" w:cs="Arial"/>
          <w:color w:val="000000"/>
          <w:kern w:val="0"/>
          <w:sz w:val="28"/>
          <w:szCs w:val="28"/>
          <w14:ligatures w14:val="none"/>
        </w:rPr>
        <w:t>some way</w:t>
      </w:r>
      <w:r>
        <w:rPr>
          <w:rFonts w:ascii="Arial" w:eastAsia="Times New Roman" w:hAnsi="Arial" w:cs="Arial"/>
          <w:color w:val="000000"/>
          <w:kern w:val="0"/>
          <w:sz w:val="28"/>
          <w:szCs w:val="28"/>
          <w14:ligatures w14:val="none"/>
        </w:rPr>
        <w:t xml:space="preserve"> to support users to connect with other users so they can join homes.</w:t>
      </w:r>
    </w:p>
    <w:p w14:paraId="22C21A72" w14:textId="77777777" w:rsidR="00B87090" w:rsidRPr="00B87090" w:rsidRDefault="00B87090" w:rsidP="00B87090">
      <w:pPr>
        <w:tabs>
          <w:tab w:val="right" w:pos="9360"/>
        </w:tabs>
        <w:rPr>
          <w:rFonts w:ascii="Arial" w:eastAsia="Times New Roman" w:hAnsi="Arial" w:cs="Arial"/>
          <w:b/>
          <w:bCs/>
          <w:color w:val="000000"/>
          <w:kern w:val="0"/>
          <w:sz w:val="28"/>
          <w:szCs w:val="28"/>
          <w:u w:val="single"/>
          <w14:ligatures w14:val="none"/>
        </w:rPr>
      </w:pPr>
    </w:p>
    <w:p w14:paraId="05DAD627" w14:textId="404E176D" w:rsidR="00B87090" w:rsidRDefault="00B87090" w:rsidP="00B87090">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t>Project Structure</w:t>
      </w:r>
    </w:p>
    <w:p w14:paraId="458FCCF6" w14:textId="77777777" w:rsidR="00B87090" w:rsidRPr="00B87090" w:rsidRDefault="00B87090" w:rsidP="00B87090">
      <w:pPr>
        <w:tabs>
          <w:tab w:val="right" w:pos="9360"/>
        </w:tabs>
        <w:rPr>
          <w:rFonts w:ascii="Arial" w:eastAsia="Times New Roman" w:hAnsi="Arial" w:cs="Arial"/>
          <w:b/>
          <w:bCs/>
          <w:color w:val="000000"/>
          <w:kern w:val="0"/>
          <w:sz w:val="28"/>
          <w:szCs w:val="28"/>
          <w:u w:val="single"/>
          <w14:ligatures w14:val="none"/>
        </w:rPr>
      </w:pPr>
    </w:p>
    <w:p w14:paraId="165EA37A" w14:textId="40FC7F37" w:rsidR="00B87090" w:rsidRDefault="00B87090" w:rsidP="00B87090">
      <w:pPr>
        <w:pStyle w:val="ListParagraph"/>
        <w:numPr>
          <w:ilvl w:val="0"/>
          <w:numId w:val="2"/>
        </w:numPr>
        <w:tabs>
          <w:tab w:val="right" w:pos="9360"/>
        </w:tabs>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t>Timeline</w:t>
      </w:r>
    </w:p>
    <w:p w14:paraId="0ECB645E" w14:textId="77777777" w:rsidR="00B87090" w:rsidRPr="00B87090" w:rsidRDefault="00B87090" w:rsidP="00B87090">
      <w:pPr>
        <w:pStyle w:val="ListParagraph"/>
        <w:rPr>
          <w:rFonts w:ascii="Arial" w:eastAsia="Times New Roman" w:hAnsi="Arial" w:cs="Arial"/>
          <w:b/>
          <w:bCs/>
          <w:color w:val="000000"/>
          <w:kern w:val="0"/>
          <w:sz w:val="28"/>
          <w:szCs w:val="28"/>
          <w:u w:val="single"/>
          <w14:ligatures w14:val="none"/>
        </w:rPr>
      </w:pPr>
    </w:p>
    <w:tbl>
      <w:tblPr>
        <w:tblStyle w:val="TableGrid"/>
        <w:tblW w:w="10298" w:type="dxa"/>
        <w:tblLook w:val="04A0" w:firstRow="1" w:lastRow="0" w:firstColumn="1" w:lastColumn="0" w:noHBand="0" w:noVBand="1"/>
      </w:tblPr>
      <w:tblGrid>
        <w:gridCol w:w="1615"/>
        <w:gridCol w:w="3600"/>
        <w:gridCol w:w="5083"/>
      </w:tblGrid>
      <w:tr w:rsidR="00B87090" w14:paraId="43734190" w14:textId="77777777" w:rsidTr="00B87090">
        <w:trPr>
          <w:trHeight w:val="1290"/>
        </w:trPr>
        <w:tc>
          <w:tcPr>
            <w:tcW w:w="1615" w:type="dxa"/>
          </w:tcPr>
          <w:p w14:paraId="57F39947" w14:textId="23D8525C" w:rsidR="00B87090" w:rsidRPr="00B87090" w:rsidRDefault="00B87090" w:rsidP="00B87090">
            <w:pPr>
              <w:tabs>
                <w:tab w:val="right" w:pos="9360"/>
              </w:tabs>
              <w:rPr>
                <w:rFonts w:ascii="Arial" w:eastAsia="Times New Roman" w:hAnsi="Arial" w:cs="Arial"/>
                <w:color w:val="000000"/>
                <w:kern w:val="0"/>
                <w:sz w:val="28"/>
                <w:szCs w:val="28"/>
                <w14:ligatures w14:val="none"/>
              </w:rPr>
            </w:pPr>
            <w:r w:rsidRPr="00B87090">
              <w:rPr>
                <w:rFonts w:ascii="Arial" w:eastAsia="Times New Roman" w:hAnsi="Arial" w:cs="Arial"/>
                <w:color w:val="000000"/>
                <w:kern w:val="0"/>
                <w:sz w:val="28"/>
                <w:szCs w:val="28"/>
                <w14:ligatures w14:val="none"/>
              </w:rPr>
              <w:t>Iteration</w:t>
            </w:r>
          </w:p>
        </w:tc>
        <w:tc>
          <w:tcPr>
            <w:tcW w:w="3600" w:type="dxa"/>
          </w:tcPr>
          <w:p w14:paraId="374C12C8" w14:textId="2D49C942"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Application Requirements</w:t>
            </w:r>
          </w:p>
        </w:tc>
        <w:tc>
          <w:tcPr>
            <w:tcW w:w="5083" w:type="dxa"/>
          </w:tcPr>
          <w:p w14:paraId="7C796243" w14:textId="5F996F54"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Android Components and Features to be used</w:t>
            </w:r>
          </w:p>
        </w:tc>
      </w:tr>
      <w:tr w:rsidR="00B87090" w14:paraId="73C056A2" w14:textId="77777777" w:rsidTr="00B87090">
        <w:trPr>
          <w:trHeight w:val="318"/>
        </w:trPr>
        <w:tc>
          <w:tcPr>
            <w:tcW w:w="1615" w:type="dxa"/>
          </w:tcPr>
          <w:p w14:paraId="6110FD89" w14:textId="4BF57C92"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1</w:t>
            </w:r>
          </w:p>
        </w:tc>
        <w:tc>
          <w:tcPr>
            <w:tcW w:w="3600" w:type="dxa"/>
          </w:tcPr>
          <w:p w14:paraId="63DB588B" w14:textId="6096F706"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Essential</w:t>
            </w:r>
          </w:p>
        </w:tc>
        <w:tc>
          <w:tcPr>
            <w:tcW w:w="5083" w:type="dxa"/>
          </w:tcPr>
          <w:p w14:paraId="70E0BC49" w14:textId="3516C063"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Create views for pages</w:t>
            </w:r>
          </w:p>
        </w:tc>
      </w:tr>
      <w:tr w:rsidR="00B87090" w14:paraId="4B339D39" w14:textId="77777777" w:rsidTr="00B87090">
        <w:trPr>
          <w:trHeight w:val="318"/>
        </w:trPr>
        <w:tc>
          <w:tcPr>
            <w:tcW w:w="1615" w:type="dxa"/>
          </w:tcPr>
          <w:p w14:paraId="612FBF1A" w14:textId="23B8CCCD"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2</w:t>
            </w:r>
          </w:p>
        </w:tc>
        <w:tc>
          <w:tcPr>
            <w:tcW w:w="3600" w:type="dxa"/>
          </w:tcPr>
          <w:p w14:paraId="7FC32EA5" w14:textId="7A61D461"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Essential</w:t>
            </w:r>
          </w:p>
        </w:tc>
        <w:tc>
          <w:tcPr>
            <w:tcW w:w="5083" w:type="dxa"/>
          </w:tcPr>
          <w:p w14:paraId="7DE166D9" w14:textId="2496570A"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Create logic to support features</w:t>
            </w:r>
          </w:p>
        </w:tc>
      </w:tr>
      <w:tr w:rsidR="00B87090" w14:paraId="12E267BB" w14:textId="77777777" w:rsidTr="00B87090">
        <w:trPr>
          <w:trHeight w:val="318"/>
        </w:trPr>
        <w:tc>
          <w:tcPr>
            <w:tcW w:w="1615" w:type="dxa"/>
          </w:tcPr>
          <w:p w14:paraId="35B56DE2" w14:textId="03958D33"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3</w:t>
            </w:r>
          </w:p>
        </w:tc>
        <w:tc>
          <w:tcPr>
            <w:tcW w:w="3600" w:type="dxa"/>
          </w:tcPr>
          <w:p w14:paraId="0C45416F" w14:textId="4EE90CB3"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Essential</w:t>
            </w:r>
          </w:p>
        </w:tc>
        <w:tc>
          <w:tcPr>
            <w:tcW w:w="5083" w:type="dxa"/>
          </w:tcPr>
          <w:p w14:paraId="57EBF9FE" w14:textId="0E9B5155"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Create model to hold data</w:t>
            </w:r>
          </w:p>
        </w:tc>
      </w:tr>
      <w:tr w:rsidR="00B87090" w14:paraId="2D669BF1" w14:textId="77777777" w:rsidTr="00B87090">
        <w:trPr>
          <w:trHeight w:val="318"/>
        </w:trPr>
        <w:tc>
          <w:tcPr>
            <w:tcW w:w="1615" w:type="dxa"/>
          </w:tcPr>
          <w:p w14:paraId="43C95FCF" w14:textId="1B567DE6"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4</w:t>
            </w:r>
          </w:p>
        </w:tc>
        <w:tc>
          <w:tcPr>
            <w:tcW w:w="3600" w:type="dxa"/>
          </w:tcPr>
          <w:p w14:paraId="1F6D5D18" w14:textId="72F32459"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Essential</w:t>
            </w:r>
          </w:p>
        </w:tc>
        <w:tc>
          <w:tcPr>
            <w:tcW w:w="5083" w:type="dxa"/>
          </w:tcPr>
          <w:p w14:paraId="419933D7" w14:textId="53156104"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Test and fix issues in application</w:t>
            </w:r>
          </w:p>
        </w:tc>
      </w:tr>
      <w:tr w:rsidR="00B87090" w14:paraId="32006C42" w14:textId="77777777" w:rsidTr="00B87090">
        <w:trPr>
          <w:trHeight w:val="318"/>
        </w:trPr>
        <w:tc>
          <w:tcPr>
            <w:tcW w:w="1615" w:type="dxa"/>
          </w:tcPr>
          <w:p w14:paraId="49023107" w14:textId="6028A603"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5</w:t>
            </w:r>
          </w:p>
        </w:tc>
        <w:tc>
          <w:tcPr>
            <w:tcW w:w="3600" w:type="dxa"/>
          </w:tcPr>
          <w:p w14:paraId="741FB94C" w14:textId="5E3A19D0"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Optional</w:t>
            </w:r>
          </w:p>
        </w:tc>
        <w:tc>
          <w:tcPr>
            <w:tcW w:w="5083" w:type="dxa"/>
          </w:tcPr>
          <w:p w14:paraId="00149E10" w14:textId="3E726836"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Support user account creation</w:t>
            </w:r>
          </w:p>
        </w:tc>
      </w:tr>
      <w:tr w:rsidR="00B87090" w14:paraId="196E32B9" w14:textId="77777777" w:rsidTr="00B87090">
        <w:trPr>
          <w:trHeight w:val="318"/>
        </w:trPr>
        <w:tc>
          <w:tcPr>
            <w:tcW w:w="1615" w:type="dxa"/>
          </w:tcPr>
          <w:p w14:paraId="76AC987C" w14:textId="1275A98B" w:rsidR="00B87090" w:rsidRPr="00B87090" w:rsidRDefault="00B87090"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6</w:t>
            </w:r>
          </w:p>
        </w:tc>
        <w:tc>
          <w:tcPr>
            <w:tcW w:w="3600" w:type="dxa"/>
          </w:tcPr>
          <w:p w14:paraId="5662C72E" w14:textId="253E46CD" w:rsidR="00B87090" w:rsidRPr="00B87090" w:rsidRDefault="003C6B45" w:rsidP="00B87090">
            <w:pPr>
              <w:tabs>
                <w:tab w:val="right" w:pos="9360"/>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Desired</w:t>
            </w:r>
          </w:p>
        </w:tc>
        <w:tc>
          <w:tcPr>
            <w:tcW w:w="5083" w:type="dxa"/>
          </w:tcPr>
          <w:p w14:paraId="26800C8D" w14:textId="1D02224E" w:rsidR="00B87090" w:rsidRPr="00B87090" w:rsidRDefault="003C6B45" w:rsidP="002379EB">
            <w:pPr>
              <w:tabs>
                <w:tab w:val="left" w:pos="4058"/>
              </w:tabs>
              <w:rPr>
                <w:rFonts w:ascii="Arial" w:eastAsia="Times New Roman" w:hAnsi="Arial" w:cs="Arial"/>
                <w:color w:val="000000"/>
                <w:kern w:val="0"/>
                <w:sz w:val="28"/>
                <w:szCs w:val="28"/>
                <w14:ligatures w14:val="none"/>
              </w:rPr>
            </w:pPr>
            <w:r>
              <w:rPr>
                <w:rFonts w:ascii="Arial" w:eastAsia="Times New Roman" w:hAnsi="Arial" w:cs="Arial"/>
                <w:color w:val="000000"/>
                <w:kern w:val="0"/>
                <w:sz w:val="28"/>
                <w:szCs w:val="28"/>
                <w14:ligatures w14:val="none"/>
              </w:rPr>
              <w:t>Support connecting accounts</w:t>
            </w:r>
          </w:p>
        </w:tc>
      </w:tr>
    </w:tbl>
    <w:p w14:paraId="5C7A0333" w14:textId="77777777" w:rsidR="003C6B45" w:rsidRPr="00B87090" w:rsidRDefault="003C6B45" w:rsidP="00B87090">
      <w:pPr>
        <w:tabs>
          <w:tab w:val="right" w:pos="9360"/>
        </w:tabs>
        <w:rPr>
          <w:rFonts w:ascii="Arial" w:eastAsia="Times New Roman" w:hAnsi="Arial" w:cs="Arial"/>
          <w:b/>
          <w:bCs/>
          <w:color w:val="000000"/>
          <w:kern w:val="0"/>
          <w:sz w:val="28"/>
          <w:szCs w:val="28"/>
          <w:u w:val="single"/>
          <w14:ligatures w14:val="none"/>
        </w:rPr>
      </w:pPr>
    </w:p>
    <w:p w14:paraId="071D3083" w14:textId="77777777" w:rsidR="00B87090" w:rsidRPr="00B87090" w:rsidRDefault="00B87090" w:rsidP="00B87090">
      <w:pPr>
        <w:tabs>
          <w:tab w:val="right" w:pos="9360"/>
        </w:tabs>
        <w:rPr>
          <w:rFonts w:ascii="Arial" w:eastAsia="Times New Roman" w:hAnsi="Arial" w:cs="Arial"/>
          <w:b/>
          <w:bCs/>
          <w:color w:val="000000"/>
          <w:kern w:val="0"/>
          <w:sz w:val="28"/>
          <w:szCs w:val="28"/>
          <w:u w:val="single"/>
          <w14:ligatures w14:val="none"/>
        </w:rPr>
      </w:pPr>
    </w:p>
    <w:p w14:paraId="78B8E024" w14:textId="02F39FD7" w:rsidR="00B87090" w:rsidRPr="006C6066" w:rsidRDefault="00B87090" w:rsidP="006C6066">
      <w:pPr>
        <w:tabs>
          <w:tab w:val="right" w:pos="9360"/>
        </w:tabs>
      </w:pPr>
    </w:p>
    <w:sectPr w:rsidR="00B87090" w:rsidRPr="006C6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D32"/>
    <w:multiLevelType w:val="multilevel"/>
    <w:tmpl w:val="7AEE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32F56"/>
    <w:multiLevelType w:val="hybridMultilevel"/>
    <w:tmpl w:val="A7A0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A54CA"/>
    <w:multiLevelType w:val="hybridMultilevel"/>
    <w:tmpl w:val="A7A020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DE7FD6"/>
    <w:multiLevelType w:val="hybridMultilevel"/>
    <w:tmpl w:val="3378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47C3D"/>
    <w:multiLevelType w:val="hybridMultilevel"/>
    <w:tmpl w:val="A7A020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6396090">
    <w:abstractNumId w:val="0"/>
  </w:num>
  <w:num w:numId="2" w16cid:durableId="813376762">
    <w:abstractNumId w:val="1"/>
  </w:num>
  <w:num w:numId="3" w16cid:durableId="481192161">
    <w:abstractNumId w:val="2"/>
  </w:num>
  <w:num w:numId="4" w16cid:durableId="1455833230">
    <w:abstractNumId w:val="3"/>
  </w:num>
  <w:num w:numId="5" w16cid:durableId="19092235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Ouellette">
    <w15:presenceInfo w15:providerId="AD" w15:userId="S::andrew_ouellette@ERPINFORESOURCES.COM::c2cd8d47-7b20-4bd7-9d0b-ff1ac95042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71"/>
    <w:rsid w:val="00087155"/>
    <w:rsid w:val="000A7D46"/>
    <w:rsid w:val="0012233C"/>
    <w:rsid w:val="001262DF"/>
    <w:rsid w:val="002379EB"/>
    <w:rsid w:val="002F3B25"/>
    <w:rsid w:val="002F7FA2"/>
    <w:rsid w:val="00337D81"/>
    <w:rsid w:val="003A13B4"/>
    <w:rsid w:val="003C6B45"/>
    <w:rsid w:val="003D3F51"/>
    <w:rsid w:val="00466392"/>
    <w:rsid w:val="00491F08"/>
    <w:rsid w:val="004D0082"/>
    <w:rsid w:val="004F4091"/>
    <w:rsid w:val="00554729"/>
    <w:rsid w:val="005754F2"/>
    <w:rsid w:val="006C6066"/>
    <w:rsid w:val="007B229A"/>
    <w:rsid w:val="00856274"/>
    <w:rsid w:val="008A4BE6"/>
    <w:rsid w:val="00904D19"/>
    <w:rsid w:val="00984071"/>
    <w:rsid w:val="009D4107"/>
    <w:rsid w:val="009F321D"/>
    <w:rsid w:val="00A46D6A"/>
    <w:rsid w:val="00B55C36"/>
    <w:rsid w:val="00B87090"/>
    <w:rsid w:val="00C56147"/>
    <w:rsid w:val="00D23DF8"/>
    <w:rsid w:val="00D62F9E"/>
    <w:rsid w:val="00DB478A"/>
    <w:rsid w:val="00DD6E19"/>
    <w:rsid w:val="00DE0BF5"/>
    <w:rsid w:val="00ED2C00"/>
    <w:rsid w:val="00EF2B2D"/>
    <w:rsid w:val="00F2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DE18"/>
  <w15:chartTrackingRefBased/>
  <w15:docId w15:val="{F7D9FC01-412F-4D92-A822-2980F8A5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F2B2D"/>
    <w:rPr>
      <w:color w:val="0000FF"/>
      <w:u w:val="single"/>
    </w:rPr>
  </w:style>
  <w:style w:type="character" w:customStyle="1" w:styleId="apple-tab-span">
    <w:name w:val="apple-tab-span"/>
    <w:basedOn w:val="DefaultParagraphFont"/>
    <w:rsid w:val="00EF2B2D"/>
  </w:style>
  <w:style w:type="paragraph" w:styleId="Revision">
    <w:name w:val="Revision"/>
    <w:hidden/>
    <w:uiPriority w:val="99"/>
    <w:semiHidden/>
    <w:rsid w:val="00554729"/>
    <w:pPr>
      <w:spacing w:after="0" w:line="240" w:lineRule="auto"/>
    </w:pPr>
  </w:style>
  <w:style w:type="table" w:styleId="TableGrid">
    <w:name w:val="Table Grid"/>
    <w:basedOn w:val="TableNormal"/>
    <w:uiPriority w:val="39"/>
    <w:rsid w:val="00466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0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z2e2-gvIBUlTj4ofTjKJ4agpVAG0EUV7WUPrNy32t4/edi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ocs.google.com/document/d/1Cz2e2-gvIBUlTj4ofTjKJ4agpVAG0EUV7WUPrNy32t4/edit" TargetMode="External"/><Relationship Id="rId12" Type="http://schemas.openxmlformats.org/officeDocument/2006/relationships/hyperlink" Target="https://docs.google.com/document/d/1Cz2e2-gvIBUlTj4ofTjKJ4agpVAG0EUV7WUPrNy32t4/edi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google.com/document/d/1Cz2e2-gvIBUlTj4ofTjKJ4agpVAG0EUV7WUPrNy32t4/edit" TargetMode="External"/><Relationship Id="rId11" Type="http://schemas.openxmlformats.org/officeDocument/2006/relationships/hyperlink" Target="https://docs.google.com/document/d/1Cz2e2-gvIBUlTj4ofTjKJ4agpVAG0EUV7WUPrNy32t4/edit" TargetMode="External"/><Relationship Id="rId24" Type="http://schemas.microsoft.com/office/2011/relationships/people" Target="people.xml"/><Relationship Id="rId5" Type="http://schemas.openxmlformats.org/officeDocument/2006/relationships/hyperlink" Target="https://docs.google.com/document/d/1Cz2e2-gvIBUlTj4ofTjKJ4agpVAG0EUV7WUPrNy32t4/edit"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ocs.google.com/document/d/1Cz2e2-gvIBUlTj4ofTjKJ4agpVAG0EUV7WUPrNy32t4/edi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google.com/document/d/1Cz2e2-gvIBUlTj4ofTjKJ4agpVAG0EUV7WUPrNy32t4/edit"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Ouellette</dc:creator>
  <cp:keywords/>
  <dc:description/>
  <cp:lastModifiedBy>Andrew Ouellette</cp:lastModifiedBy>
  <cp:revision>11</cp:revision>
  <dcterms:created xsi:type="dcterms:W3CDTF">2023-07-12T03:39:00Z</dcterms:created>
  <dcterms:modified xsi:type="dcterms:W3CDTF">2023-07-21T06:36:00Z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834628-3b2a-4208-86f7-65aaa463584b_Enabled">
    <vt:lpwstr>true</vt:lpwstr>
  </property>
  <property fmtid="{D5CDD505-2E9C-101B-9397-08002B2CF9AE}" pid="3" name="MSIP_Label_f0834628-3b2a-4208-86f7-65aaa463584b_SetDate">
    <vt:lpwstr>2023-07-12T01:36:02Z</vt:lpwstr>
  </property>
  <property fmtid="{D5CDD505-2E9C-101B-9397-08002B2CF9AE}" pid="4" name="MSIP_Label_f0834628-3b2a-4208-86f7-65aaa463584b_Method">
    <vt:lpwstr>Standard</vt:lpwstr>
  </property>
  <property fmtid="{D5CDD505-2E9C-101B-9397-08002B2CF9AE}" pid="5" name="MSIP_Label_f0834628-3b2a-4208-86f7-65aaa463584b_Name">
    <vt:lpwstr>Unprotected - Not sensitive</vt:lpwstr>
  </property>
  <property fmtid="{D5CDD505-2E9C-101B-9397-08002B2CF9AE}" pid="6" name="MSIP_Label_f0834628-3b2a-4208-86f7-65aaa463584b_SiteId">
    <vt:lpwstr>eee63f6b-44ba-4bae-8919-ce18542095d3</vt:lpwstr>
  </property>
  <property fmtid="{D5CDD505-2E9C-101B-9397-08002B2CF9AE}" pid="7" name="MSIP_Label_f0834628-3b2a-4208-86f7-65aaa463584b_ActionId">
    <vt:lpwstr>f6eee73d-5ac7-4a67-bd71-f8065a17a327</vt:lpwstr>
  </property>
  <property fmtid="{D5CDD505-2E9C-101B-9397-08002B2CF9AE}" pid="8" name="MSIP_Label_f0834628-3b2a-4208-86f7-65aaa463584b_ContentBits">
    <vt:lpwstr>0</vt:lpwstr>
  </property>
</Properties>
</file>